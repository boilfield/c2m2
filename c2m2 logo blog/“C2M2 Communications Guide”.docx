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left"/>
        <w:rPr>
          <w:i w:val="1"/>
        </w:rPr>
      </w:pPr>
      <w:r w:rsidDel="00000000" w:rsidR="00000000" w:rsidRPr="00000000">
        <w:rPr>
          <w:b w:val="1"/>
          <w:sz w:val="30"/>
          <w:szCs w:val="30"/>
          <w:rtl w:val="0"/>
        </w:rPr>
        <w:t xml:space="preserve">“Cities COVID Mitigation Mapping: Communications </w:t>
      </w:r>
      <w:r w:rsidDel="00000000" w:rsidR="00000000" w:rsidRPr="00000000">
        <w:rPr>
          <w:b w:val="1"/>
          <w:sz w:val="30"/>
          <w:szCs w:val="30"/>
          <w:rtl w:val="0"/>
        </w:rPr>
        <w:t xml:space="preserve">Guide</w:t>
      </w:r>
      <w:r w:rsidDel="00000000" w:rsidR="00000000" w:rsidRPr="00000000">
        <w:rPr>
          <w:b w:val="1"/>
          <w:sz w:val="30"/>
          <w:szCs w:val="30"/>
          <w:rtl w:val="0"/>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b w:val="1"/>
          <w:color w:val="365f91"/>
          <w:sz w:val="28"/>
          <w:szCs w:val="28"/>
        </w:rPr>
      </w:pPr>
      <w:r w:rsidDel="00000000" w:rsidR="00000000" w:rsidRPr="00000000">
        <w:rPr>
          <w:b w:val="1"/>
          <w:color w:val="365f91"/>
          <w:sz w:val="28"/>
          <w:szCs w:val="28"/>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b w:val="1"/>
          <w:color w:val="365f91"/>
          <w:sz w:val="28"/>
          <w:szCs w:val="28"/>
        </w:rPr>
      </w:pPr>
      <w:r w:rsidDel="00000000" w:rsidR="00000000" w:rsidRPr="00000000">
        <w:rPr>
          <w:b w:val="1"/>
          <w:color w:val="365f91"/>
          <w:sz w:val="28"/>
          <w:szCs w:val="28"/>
          <w:rtl w:val="0"/>
        </w:rPr>
        <w:t xml:space="preserve">Table of Contents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color w:val="0000ff"/>
        </w:rPr>
      </w:pPr>
      <w:r w:rsidDel="00000000" w:rsidR="00000000" w:rsidRPr="00000000">
        <w:rPr>
          <w:color w:val="0000ff"/>
          <w:rtl w:val="0"/>
        </w:rPr>
        <w:t xml:space="preserve">How to use this Guidebook</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color w:val="0000ff"/>
        </w:rPr>
      </w:pPr>
      <w:hyperlink w:anchor="ev2itrrsxu0b">
        <w:r w:rsidDel="00000000" w:rsidR="00000000" w:rsidRPr="00000000">
          <w:rPr>
            <w:color w:val="1155cc"/>
            <w:u w:val="single"/>
            <w:rtl w:val="0"/>
          </w:rPr>
          <w:t xml:space="preserve">C2M2 Background; Program Overview</w:t>
        </w:r>
      </w:hyperlink>
      <w:r w:rsidDel="00000000" w:rsidR="00000000" w:rsidRPr="00000000">
        <w:rPr>
          <w:color w:val="0000ff"/>
          <w:rtl w:val="0"/>
        </w:rPr>
        <w:t xml:space="preserve"> </w:t>
      </w:r>
      <w:r w:rsidDel="00000000" w:rsidR="00000000" w:rsidRPr="00000000">
        <w:rPr>
          <w:color w:val="0000ff"/>
          <w:rtl w:val="0"/>
        </w:rPr>
        <w:t xml:space="preserve">(Optional background language for your use)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338.72727272727275" w:lineRule="auto"/>
        <w:rPr>
          <w:color w:val="0000ff"/>
        </w:rPr>
      </w:pPr>
      <w:r w:rsidDel="00000000" w:rsidR="00000000" w:rsidRPr="00000000">
        <w:rPr>
          <w:color w:val="0000ff"/>
          <w:u w:val="single"/>
          <w:rtl w:val="0"/>
        </w:rPr>
        <w:t xml:space="preserve">Requested language for communicating about your C2M2 Project and the overall Program</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hyperlink w:anchor="a4hpdb5au1t9">
        <w:r w:rsidDel="00000000" w:rsidR="00000000" w:rsidRPr="00000000">
          <w:rPr>
            <w:color w:val="1155cc"/>
            <w:u w:val="single"/>
            <w:rtl w:val="0"/>
          </w:rPr>
          <w:t xml:space="preserve">Shared Reference Language</w:t>
        </w:r>
      </w:hyperlink>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left="720" w:firstLine="0"/>
        <w:rPr>
          <w:u w:val="single"/>
          <w:shd w:fill="e1e3e6" w:val="clear"/>
        </w:rPr>
      </w:pPr>
      <w:hyperlink w:anchor="k03iy9pvqlqd">
        <w:r w:rsidDel="00000000" w:rsidR="00000000" w:rsidRPr="00000000">
          <w:rPr>
            <w:color w:val="1155cc"/>
            <w:u w:val="single"/>
            <w:rtl w:val="0"/>
          </w:rPr>
          <w:t xml:space="preserve">Messages for Twitter</w:t>
        </w:r>
      </w:hyperlink>
      <w:hyperlink w:anchor="k03iy9pvqlqd">
        <w:r w:rsidDel="00000000" w:rsidR="00000000" w:rsidRPr="00000000">
          <w:rPr>
            <w:b w:val="1"/>
            <w:color w:val="1155cc"/>
            <w:u w:val="single"/>
            <w:rtl w:val="0"/>
          </w:rPr>
          <w:t xml:space="preserve">  I </w:t>
        </w:r>
      </w:hyperlink>
      <w:hyperlink w:anchor="k03iy9pvqlqd">
        <w:r w:rsidDel="00000000" w:rsidR="00000000" w:rsidRPr="00000000">
          <w:rPr>
            <w:color w:val="1155cc"/>
            <w:u w:val="single"/>
            <w:rtl w:val="0"/>
          </w:rPr>
          <w:t xml:space="preserve"> </w:t>
        </w:r>
      </w:hyperlink>
      <w:hyperlink w:anchor="k03iy9pvqlqd">
        <w:r w:rsidDel="00000000" w:rsidR="00000000" w:rsidRPr="00000000">
          <w:rPr>
            <w:color w:val="1155cc"/>
            <w:u w:val="single"/>
            <w:shd w:fill="e1e3e6" w:val="clear"/>
            <w:rtl w:val="0"/>
          </w:rPr>
          <w:t xml:space="preserve">Facebook</w:t>
        </w:r>
      </w:hyperlink>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rPr>
      </w:pPr>
      <w:r w:rsidDel="00000000" w:rsidR="00000000" w:rsidRPr="00000000">
        <w:rPr>
          <w:rtl w:val="0"/>
        </w:rPr>
        <w:t xml:space="preserve">A note on other social media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color w:val="0000ff"/>
        </w:rPr>
      </w:pPr>
      <w:hyperlink w:anchor="mjwc487xt22u">
        <w:r w:rsidDel="00000000" w:rsidR="00000000" w:rsidRPr="00000000">
          <w:rPr>
            <w:color w:val="1155cc"/>
            <w:u w:val="single"/>
            <w:rtl w:val="0"/>
          </w:rPr>
          <w:t xml:space="preserve">Website</w:t>
        </w:r>
      </w:hyperlink>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color w:val="0000ff"/>
        </w:rPr>
      </w:pPr>
      <w:r w:rsidDel="00000000" w:rsidR="00000000" w:rsidRPr="00000000">
        <w:rPr>
          <w:color w:val="0000ff"/>
          <w:rtl w:val="0"/>
        </w:rPr>
        <w:tab/>
        <w:t xml:space="preserve">Uploading your content to mapgive.state.gov/c2m2</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color w:val="0000ff"/>
        </w:rPr>
      </w:pPr>
      <w:hyperlink w:anchor="z16yky4fc6vz">
        <w:r w:rsidDel="00000000" w:rsidR="00000000" w:rsidRPr="00000000">
          <w:rPr>
            <w:color w:val="1155cc"/>
            <w:u w:val="single"/>
            <w:rtl w:val="0"/>
          </w:rPr>
          <w:t xml:space="preserve">Blogging for C2M2</w:t>
        </w:r>
      </w:hyperlink>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rPr>
      </w:pPr>
      <w:hyperlink r:id="rId7">
        <w:r w:rsidDel="00000000" w:rsidR="00000000" w:rsidRPr="00000000">
          <w:rPr>
            <w:color w:val="1155cc"/>
            <w:u w:val="single"/>
            <w:rtl w:val="0"/>
          </w:rPr>
          <w:t xml:space="preserve">Qui</w:t>
        </w:r>
      </w:hyperlink>
      <w:hyperlink r:id="rId8">
        <w:r w:rsidDel="00000000" w:rsidR="00000000" w:rsidRPr="00000000">
          <w:rPr>
            <w:color w:val="1155cc"/>
            <w:u w:val="single"/>
            <w:rtl w:val="0"/>
          </w:rPr>
          <w:t xml:space="preserve">Bookmark</w:t>
        </w:r>
      </w:hyperlink>
      <w:hyperlink r:id="rId9">
        <w:r w:rsidDel="00000000" w:rsidR="00000000" w:rsidRPr="00000000">
          <w:rPr>
            <w:color w:val="1155cc"/>
            <w:u w:val="single"/>
            <w:rtl w:val="0"/>
          </w:rPr>
          <w:t xml:space="preserve">ck overview</w:t>
        </w:r>
      </w:hyperlink>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rPr>
      </w:pPr>
      <w:r w:rsidDel="00000000" w:rsidR="00000000" w:rsidRPr="00000000">
        <w:rPr>
          <w:color w:val="0000ff"/>
          <w:rtl w:val="0"/>
        </w:rPr>
        <w:t xml:space="preserve">Publicizing</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rPr>
      </w:pPr>
      <w:hyperlink w:anchor="s54tw9d07hl2">
        <w:r w:rsidDel="00000000" w:rsidR="00000000" w:rsidRPr="00000000">
          <w:rPr>
            <w:color w:val="1155cc"/>
            <w:u w:val="single"/>
            <w:rtl w:val="0"/>
          </w:rPr>
          <w:t xml:space="preserve">Photos and Images</w:t>
        </w:r>
      </w:hyperlink>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rPr>
      </w:pPr>
      <w:r w:rsidDel="00000000" w:rsidR="00000000" w:rsidRPr="00000000">
        <w:rPr>
          <w:color w:val="0000ff"/>
          <w:rtl w:val="0"/>
        </w:rPr>
        <w:tab/>
      </w:r>
      <w:hyperlink w:anchor="92k1fp8ht8ng">
        <w:r w:rsidDel="00000000" w:rsidR="00000000" w:rsidRPr="00000000">
          <w:rPr>
            <w:color w:val="1155cc"/>
            <w:u w:val="single"/>
            <w:rtl w:val="0"/>
          </w:rPr>
          <w:t xml:space="preserve">Tips and Tricks for Photographs</w:t>
        </w:r>
      </w:hyperlink>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rPr>
      </w:pPr>
      <w:r w:rsidDel="00000000" w:rsidR="00000000" w:rsidRPr="00000000">
        <w:rPr>
          <w:color w:val="0000ff"/>
          <w:rtl w:val="0"/>
        </w:rPr>
        <w:tab/>
      </w:r>
      <w:hyperlink w:anchor="qx5ut9k92rzy">
        <w:r w:rsidDel="00000000" w:rsidR="00000000" w:rsidRPr="00000000">
          <w:rPr>
            <w:color w:val="1155cc"/>
            <w:u w:val="single"/>
            <w:rtl w:val="0"/>
          </w:rPr>
          <w:t xml:space="preserve">Licensing and Attribution</w:t>
        </w:r>
      </w:hyperlink>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rPr>
      </w:pPr>
      <w:r w:rsidDel="00000000" w:rsidR="00000000" w:rsidRPr="00000000">
        <w:rPr>
          <w:color w:val="0000ff"/>
          <w:rtl w:val="0"/>
        </w:rPr>
        <w:tab/>
      </w:r>
      <w:hyperlink w:anchor="peot5z3eedky">
        <w:r w:rsidDel="00000000" w:rsidR="00000000" w:rsidRPr="00000000">
          <w:rPr>
            <w:color w:val="1155cc"/>
            <w:u w:val="single"/>
            <w:rtl w:val="0"/>
          </w:rPr>
          <w:t xml:space="preserve">Alt-Text for Readers Who Are Blind or Have Low Sight</w:t>
        </w:r>
      </w:hyperlink>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pPr>
      <w:hyperlink w:anchor="9g9kkx3pourq">
        <w:r w:rsidDel="00000000" w:rsidR="00000000" w:rsidRPr="00000000">
          <w:rPr>
            <w:color w:val="1155cc"/>
            <w:u w:val="single"/>
            <w:rtl w:val="0"/>
          </w:rPr>
          <w:t xml:space="preserve">General MapGive Shareables: Flickr  </w:t>
        </w:r>
      </w:hyperlink>
      <w:hyperlink w:anchor="9g9kkx3pourq">
        <w:r w:rsidDel="00000000" w:rsidR="00000000" w:rsidRPr="00000000">
          <w:rPr>
            <w:b w:val="1"/>
            <w:color w:val="1155cc"/>
            <w:u w:val="single"/>
            <w:rtl w:val="0"/>
          </w:rPr>
          <w:t xml:space="preserve">I  </w:t>
        </w:r>
      </w:hyperlink>
      <w:hyperlink w:anchor="9g9kkx3pourq">
        <w:r w:rsidDel="00000000" w:rsidR="00000000" w:rsidRPr="00000000">
          <w:rPr>
            <w:color w:val="1155cc"/>
            <w:u w:val="single"/>
            <w:shd w:fill="e1e3e6" w:val="clear"/>
            <w:rtl w:val="0"/>
          </w:rPr>
          <w:t xml:space="preserve">YouTube</w:t>
        </w:r>
      </w:hyperlink>
      <w:hyperlink w:anchor="9g9kkx3pourq">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rPr>
      </w:pPr>
      <w:r w:rsidDel="00000000" w:rsidR="00000000" w:rsidRPr="00000000">
        <w:rPr>
          <w:color w:val="0000ff"/>
          <w:rtl w:val="0"/>
        </w:rPr>
        <w:t xml:space="preserve">Social Media</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rPr>
      </w:pPr>
      <w:r w:rsidDel="00000000" w:rsidR="00000000" w:rsidRPr="00000000">
        <w:rPr>
          <w:color w:val="0000ff"/>
          <w:shd w:fill="fff2cc" w:val="clear"/>
          <w:rtl w:val="0"/>
        </w:rPr>
        <w:t xml:space="preserve">Tips on Platforms</w:t>
      </w:r>
      <w:r w:rsidDel="00000000" w:rsidR="00000000" w:rsidRPr="00000000">
        <w:rPr>
          <w:color w:val="0000ff"/>
          <w:rtl w:val="0"/>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firstLine="720"/>
        <w:rPr>
          <w:color w:val="0000ff"/>
        </w:rPr>
      </w:pPr>
      <w:hyperlink w:anchor="wg9dbubzihi4">
        <w:r w:rsidDel="00000000" w:rsidR="00000000" w:rsidRPr="00000000">
          <w:rPr>
            <w:color w:val="1155cc"/>
            <w:u w:val="single"/>
            <w:rtl w:val="0"/>
          </w:rPr>
          <w:t xml:space="preserve">Accounts to follow and reference </w:t>
        </w:r>
      </w:hyperlink>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Reference documents: </w:t>
      </w:r>
      <w:hyperlink r:id="rId10">
        <w:r w:rsidDel="00000000" w:rsidR="00000000" w:rsidRPr="00000000">
          <w:rPr>
            <w:color w:val="1155cc"/>
            <w:u w:val="single"/>
            <w:rtl w:val="0"/>
          </w:rPr>
          <w:t xml:space="preserve">C2M2 Google Drive </w:t>
        </w:r>
      </w:hyperlink>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color w:val="0000ff"/>
        </w:rPr>
      </w:pPr>
      <w:hyperlink w:anchor="mfr03fr806tl">
        <w:r w:rsidDel="00000000" w:rsidR="00000000" w:rsidRPr="00000000">
          <w:rPr>
            <w:color w:val="1155cc"/>
            <w:u w:val="single"/>
            <w:rtl w:val="0"/>
          </w:rPr>
          <w:t xml:space="preserve">Additional Resources </w:t>
        </w:r>
      </w:hyperlink>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hyperlink w:anchor="2zsg5up3y5n1">
        <w:r w:rsidDel="00000000" w:rsidR="00000000" w:rsidRPr="00000000">
          <w:rPr>
            <w:color w:val="1155cc"/>
            <w:u w:val="single"/>
            <w:rtl w:val="0"/>
          </w:rPr>
          <w:t xml:space="preserve">Appendix</w:t>
        </w:r>
      </w:hyperlink>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b w:val="1"/>
          <w:color w:val="365f91"/>
          <w:sz w:val="28"/>
          <w:szCs w:val="28"/>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b w:val="1"/>
          <w:color w:val="365f91"/>
          <w:sz w:val="28"/>
          <w:szCs w:val="28"/>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b w:val="1"/>
          <w:color w:val="365f91"/>
          <w:sz w:val="28"/>
          <w:szCs w:val="28"/>
        </w:rPr>
      </w:pPr>
      <w:r w:rsidDel="00000000" w:rsidR="00000000" w:rsidRPr="00000000">
        <w:rPr>
          <w:b w:val="1"/>
          <w:color w:val="365f91"/>
          <w:sz w:val="28"/>
          <w:szCs w:val="28"/>
          <w:rtl w:val="0"/>
        </w:rPr>
        <w:t xml:space="preserve">How To Use This Communications Guide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color w:val="365f91"/>
          <w:sz w:val="28"/>
          <w:szCs w:val="28"/>
        </w:rPr>
      </w:pPr>
      <w:r w:rsidDel="00000000" w:rsidR="00000000" w:rsidRPr="00000000">
        <w:rPr>
          <w:color w:val="365f91"/>
          <w:sz w:val="28"/>
          <w:szCs w:val="28"/>
          <w:rtl w:val="0"/>
        </w:rPr>
        <w:t xml:space="preserve">This guide is meant to provide C2M2 organizers, hub leads, and project partners with shared information about how to talk about, officially reference, and promote the Cities’ COVID Mitigation Mapping program.</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color w:val="365f91"/>
          <w:sz w:val="28"/>
          <w:szCs w:val="28"/>
        </w:rPr>
      </w:pPr>
      <w:r w:rsidDel="00000000" w:rsidR="00000000" w:rsidRPr="00000000">
        <w:rPr>
          <w:rtl w:val="0"/>
        </w:rPr>
      </w:r>
    </w:p>
    <w:bookmarkStart w:colFirst="0" w:colLast="0" w:name="ev2itrrsxu0b" w:id="0"/>
    <w:bookmarkEnd w:id="0"/>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b w:val="1"/>
          <w:color w:val="365f91"/>
          <w:sz w:val="28"/>
          <w:szCs w:val="28"/>
        </w:rPr>
      </w:pPr>
      <w:commentRangeStart w:id="0"/>
      <w:r w:rsidDel="00000000" w:rsidR="00000000" w:rsidRPr="00000000">
        <w:rPr>
          <w:b w:val="1"/>
          <w:color w:val="365f91"/>
          <w:sz w:val="28"/>
          <w:szCs w:val="28"/>
          <w:rtl w:val="0"/>
        </w:rPr>
        <w:t xml:space="preserve">C2M2 Background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Program overview information that is OPTIONAL for presentations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 COVID-19 pandemic has rapidly spread around the world affecting public health and having cascading impacts on nearly every aspect of human life. Challenges from COVID-19 extend far beyond the disease, to include disruption of the global economy and local socio-economic relationships.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 COVID-19 pandemic will continue to challenge vulnerable populations and communities long after the infection numbers peak. Many vulnerable populations around the world are experiencing a new complexity due to outcomes of the virus  intensifying existing challenges such as poverty, food insecurity, obstacles to social, economic, and labor mobility, and access to education. Understanding these second-order impacts will help officials as well as civil society organizations mitigate negative effects and strengthen responses to address growing economic, health, and education needs.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Cities’ COVID Mitigation Mapping (C2M2) is a field-based program of the Office of the Geographer at the U.S. Department of State that builds partnerships to enhance geospatial capacity to use data and maps and help mitigate COVID-19 second order impacts in vulnerable communities. This program is supported by U.S. foreign assistance funding and is carried out in coordination with the U.S. State Department’s Office of Foreign Assistance and Bureau of Oceans and International Environmental and Scientific Affairs. It is facilitated by the American Association of Geographers (AAG) for project management.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 Cities’ COVID Mitigation Mapping program (C2M2) builds on global networks of geospatial experts to analyze second-order impacts of COVID-19. The goal of this program is to increase identification and understanding of the distribution and gaps in resources available to vulnerable populations in urban communities. This program has three regional hubs in Africa, Asia, and Latin America, where select local organizations, with regional geospatial and community development expertise, identify and work with local project partners to develop and guide C2M2 projects in each region. The hubs facilitate local projects’ application of participatory and remote mapping methods to create open data, conduct analyses, and produce publicly available digital maps. </w:t>
      </w:r>
      <w:r w:rsidDel="00000000" w:rsidR="00000000" w:rsidRPr="00000000">
        <w:rPr>
          <w:rtl w:val="0"/>
        </w:rPr>
      </w:r>
    </w:p>
    <w:p w:rsidR="00000000" w:rsidDel="00000000" w:rsidP="00000000" w:rsidRDefault="00000000" w:rsidRPr="00000000" w14:paraId="00000035">
      <w:pPr>
        <w:shd w:fill="ffffff" w:val="clear"/>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bookmarkStart w:colFirst="0" w:colLast="0" w:name="gn631d1lzbho" w:id="1"/>
    <w:bookmarkEnd w:id="1"/>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b w:val="1"/>
          <w:color w:val="365f91"/>
          <w:sz w:val="28"/>
          <w:szCs w:val="28"/>
        </w:rPr>
      </w:pPr>
      <w:r w:rsidDel="00000000" w:rsidR="00000000" w:rsidRPr="00000000">
        <w:rPr>
          <w:rFonts w:ascii="Fira Mono" w:cs="Fira Mono" w:eastAsia="Fira Mono" w:hAnsi="Fira Mono"/>
          <w:b w:val="1"/>
          <w:color w:val="365f91"/>
          <w:sz w:val="28"/>
          <w:szCs w:val="28"/>
          <w:rtl w:val="0"/>
        </w:rPr>
        <w:t xml:space="preserve">Shared Reference Language - Required⭐</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b w:val="1"/>
          <w:color w:val="365f91"/>
          <w:sz w:val="28"/>
          <w:szCs w:val="28"/>
        </w:rPr>
      </w:pPr>
      <w:r w:rsidDel="00000000" w:rsidR="00000000" w:rsidRPr="00000000">
        <w:rPr>
          <w:rtl w:val="0"/>
        </w:rPr>
      </w:r>
    </w:p>
    <w:p w:rsidR="00000000" w:rsidDel="00000000" w:rsidP="00000000" w:rsidRDefault="00000000" w:rsidRPr="00000000" w14:paraId="00000039">
      <w:pPr>
        <w:shd w:fill="ffffff" w:val="clear"/>
        <w:rPr/>
      </w:pPr>
      <w:r w:rsidDel="00000000" w:rsidR="00000000" w:rsidRPr="00000000">
        <w:rPr>
          <w:rtl w:val="0"/>
        </w:rPr>
        <w:t xml:space="preserve">Please review the following shared language to describe the C2M2 program.</w:t>
      </w:r>
    </w:p>
    <w:p w:rsidR="00000000" w:rsidDel="00000000" w:rsidP="00000000" w:rsidRDefault="00000000" w:rsidRPr="00000000" w14:paraId="0000003A">
      <w:pPr>
        <w:shd w:fill="ffffff" w:val="clear"/>
        <w:rPr/>
      </w:pPr>
      <w:r w:rsidDel="00000000" w:rsidR="00000000" w:rsidRPr="00000000">
        <w:rPr>
          <w:rtl w:val="0"/>
        </w:rPr>
      </w:r>
    </w:p>
    <w:p w:rsidR="00000000" w:rsidDel="00000000" w:rsidP="00000000" w:rsidRDefault="00000000" w:rsidRPr="00000000" w14:paraId="0000003B">
      <w:pPr>
        <w:shd w:fill="ffffff" w:val="clear"/>
        <w:rPr>
          <w:b w:val="1"/>
          <w:color w:val="365f91"/>
          <w:sz w:val="28"/>
          <w:szCs w:val="28"/>
        </w:rPr>
      </w:pPr>
      <w:r w:rsidDel="00000000" w:rsidR="00000000" w:rsidRPr="00000000">
        <w:rPr>
          <w:rFonts w:ascii="Arial Unicode MS" w:cs="Arial Unicode MS" w:eastAsia="Arial Unicode MS" w:hAnsi="Arial Unicode MS"/>
          <w:b w:val="1"/>
          <w:color w:val="365f91"/>
          <w:sz w:val="28"/>
          <w:szCs w:val="28"/>
          <w:rtl w:val="0"/>
        </w:rPr>
        <w:t xml:space="preserve">✓ </w:t>
      </w:r>
      <w:r w:rsidDel="00000000" w:rsidR="00000000" w:rsidRPr="00000000">
        <w:rPr>
          <w:rtl w:val="0"/>
        </w:rPr>
        <w:t xml:space="preserve">C2M2 Project Product Sourcing: </w:t>
      </w:r>
      <w:r w:rsidDel="00000000" w:rsidR="00000000" w:rsidRPr="00000000">
        <w:rPr>
          <w:rtl w:val="0"/>
        </w:rPr>
      </w:r>
    </w:p>
    <w:p w:rsidR="00000000" w:rsidDel="00000000" w:rsidP="00000000" w:rsidRDefault="00000000" w:rsidRPr="00000000" w14:paraId="0000003C">
      <w:pPr>
        <w:shd w:fill="ffffff" w:val="clear"/>
        <w:rPr/>
      </w:pPr>
      <w:r w:rsidDel="00000000" w:rsidR="00000000" w:rsidRPr="00000000">
        <w:rPr>
          <w:rtl w:val="0"/>
        </w:rPr>
      </w:r>
    </w:p>
    <w:p w:rsidR="00000000" w:rsidDel="00000000" w:rsidP="00000000" w:rsidRDefault="00000000" w:rsidRPr="00000000" w14:paraId="0000003D">
      <w:pPr>
        <w:shd w:fill="ffffff" w:val="clear"/>
        <w:rPr/>
      </w:pPr>
      <w:r w:rsidDel="00000000" w:rsidR="00000000" w:rsidRPr="00000000">
        <w:rPr>
          <w:rtl w:val="0"/>
        </w:rPr>
        <w:t xml:space="preserve">Source text to be included in all C2M2 Project Products: </w:t>
      </w:r>
    </w:p>
    <w:p w:rsidR="00000000" w:rsidDel="00000000" w:rsidP="00000000" w:rsidRDefault="00000000" w:rsidRPr="00000000" w14:paraId="0000003E">
      <w:pPr>
        <w:shd w:fill="ffffff" w:val="clear"/>
        <w:rPr/>
      </w:pPr>
      <w:r w:rsidDel="00000000" w:rsidR="00000000" w:rsidRPr="00000000">
        <w:rPr>
          <w:b w:val="1"/>
          <w:i w:val="1"/>
          <w:rtl w:val="0"/>
        </w:rPr>
        <w:t xml:space="preserve">“Cities’ COVID Mitigation Mapping (C2M2) is a field-based program of the Office of the Geographer at the U.S. Department of State.”</w:t>
      </w:r>
      <w:r w:rsidDel="00000000" w:rsidR="00000000" w:rsidRPr="00000000">
        <w:rPr>
          <w:rtl w:val="0"/>
        </w:rPr>
        <w:t xml:space="preserve"> </w:t>
      </w:r>
    </w:p>
    <w:p w:rsidR="00000000" w:rsidDel="00000000" w:rsidP="00000000" w:rsidRDefault="00000000" w:rsidRPr="00000000" w14:paraId="0000003F">
      <w:pPr>
        <w:shd w:fill="ffffff" w:val="clear"/>
        <w:ind w:left="720" w:firstLine="0"/>
        <w:rPr>
          <w:color w:val="80808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0">
      <w:pPr>
        <w:shd w:fill="ffffff" w:val="clear"/>
        <w:rPr/>
      </w:pPr>
      <w:r w:rsidDel="00000000" w:rsidR="00000000" w:rsidRPr="00000000">
        <w:rPr>
          <w:rFonts w:ascii="Arial Unicode MS" w:cs="Arial Unicode MS" w:eastAsia="Arial Unicode MS" w:hAnsi="Arial Unicode MS"/>
          <w:b w:val="1"/>
          <w:color w:val="365f91"/>
          <w:sz w:val="28"/>
          <w:szCs w:val="28"/>
          <w:rtl w:val="0"/>
        </w:rPr>
        <w:t xml:space="preserve">✓</w:t>
      </w:r>
      <w:r w:rsidDel="00000000" w:rsidR="00000000" w:rsidRPr="00000000">
        <w:rPr>
          <w:rtl w:val="0"/>
        </w:rPr>
        <w:t xml:space="preserve">Acknowledgement:</w:t>
      </w:r>
    </w:p>
    <w:p w:rsidR="00000000" w:rsidDel="00000000" w:rsidP="00000000" w:rsidRDefault="00000000" w:rsidRPr="00000000" w14:paraId="00000041">
      <w:pPr>
        <w:shd w:fill="ffffff" w:val="clear"/>
        <w:rPr/>
      </w:pPr>
      <w:r w:rsidDel="00000000" w:rsidR="00000000" w:rsidRPr="00000000">
        <w:rPr>
          <w:rtl w:val="0"/>
        </w:rPr>
      </w:r>
    </w:p>
    <w:p w:rsidR="00000000" w:rsidDel="00000000" w:rsidP="00000000" w:rsidRDefault="00000000" w:rsidRPr="00000000" w14:paraId="00000042">
      <w:pPr>
        <w:shd w:fill="ffffff" w:val="clear"/>
        <w:rPr/>
      </w:pPr>
      <w:r w:rsidDel="00000000" w:rsidR="00000000" w:rsidRPr="00000000">
        <w:rPr>
          <w:rtl w:val="0"/>
        </w:rPr>
        <w:t xml:space="preserve">Please use the following acknowledgement in any articles or written pieces: </w:t>
      </w:r>
      <w:r w:rsidDel="00000000" w:rsidR="00000000" w:rsidRPr="00000000">
        <w:rPr>
          <w:i w:val="1"/>
          <w:rtl w:val="0"/>
        </w:rPr>
        <w:t xml:space="preserve">The Cities' COVID Mitigation Mapping (C2M2) program is part of the MapGive Initiative in the Office of the Geographer at the U.S. Department of State that builds partnerships to enhance geospatial capacity, generate data, and share maps to support planning for mitigating COVID-19 second order impacts. We acknowledge the many partners who make this a successful program.</w:t>
      </w:r>
      <w:r w:rsidDel="00000000" w:rsidR="00000000" w:rsidRPr="00000000">
        <w:rPr>
          <w:rtl w:val="0"/>
        </w:rPr>
        <w:t xml:space="preserve"> </w:t>
      </w:r>
    </w:p>
    <w:p w:rsidR="00000000" w:rsidDel="00000000" w:rsidP="00000000" w:rsidRDefault="00000000" w:rsidRPr="00000000" w14:paraId="00000043">
      <w:pPr>
        <w:spacing w:after="180" w:before="180" w:lineRule="auto"/>
        <w:rPr/>
      </w:pPr>
      <w:r w:rsidDel="00000000" w:rsidR="00000000" w:rsidRPr="00000000">
        <w:rPr>
          <w:rFonts w:ascii="Arial Unicode MS" w:cs="Arial Unicode MS" w:eastAsia="Arial Unicode MS" w:hAnsi="Arial Unicode MS"/>
          <w:b w:val="1"/>
          <w:color w:val="365f91"/>
          <w:sz w:val="28"/>
          <w:szCs w:val="28"/>
          <w:rtl w:val="0"/>
        </w:rPr>
        <w:t xml:space="preserve">✓ </w:t>
      </w:r>
      <w:r w:rsidDel="00000000" w:rsidR="00000000" w:rsidRPr="00000000">
        <w:rPr>
          <w:rtl w:val="0"/>
        </w:rPr>
        <w:t xml:space="preserve">Disclaimer:</w:t>
      </w:r>
    </w:p>
    <w:p w:rsidR="00000000" w:rsidDel="00000000" w:rsidP="00000000" w:rsidRDefault="00000000" w:rsidRPr="00000000" w14:paraId="00000044">
      <w:pPr>
        <w:spacing w:after="180" w:before="180" w:lineRule="auto"/>
        <w:rPr>
          <w:color w:val="201f1e"/>
        </w:rPr>
      </w:pPr>
      <w:r w:rsidDel="00000000" w:rsidR="00000000" w:rsidRPr="00000000">
        <w:rPr>
          <w:rtl w:val="0"/>
        </w:rPr>
        <w:t xml:space="preserve">Please use the following disclaimer: “</w:t>
      </w:r>
      <w:r w:rsidDel="00000000" w:rsidR="00000000" w:rsidRPr="00000000">
        <w:rPr>
          <w:i w:val="1"/>
          <w:color w:val="201f1e"/>
          <w:rtl w:val="0"/>
        </w:rPr>
        <w:t xml:space="preserve">The views and opinions expressed in this article are those of the authors and do not necessarily reflect the official policy or position of any agency of the U.S. government. Assumptions made within the analysis are not a reflection of the position of any U.S. government entity.”</w:t>
      </w:r>
      <w:r w:rsidDel="00000000" w:rsidR="00000000" w:rsidRPr="00000000">
        <w:rPr>
          <w:color w:val="201f1e"/>
          <w:rtl w:val="0"/>
        </w:rPr>
        <w:t xml:space="preserve"> </w:t>
      </w:r>
    </w:p>
    <w:p w:rsidR="00000000" w:rsidDel="00000000" w:rsidP="00000000" w:rsidRDefault="00000000" w:rsidRPr="00000000" w14:paraId="00000045">
      <w:pPr>
        <w:spacing w:after="180" w:before="180" w:lineRule="auto"/>
        <w:rPr/>
      </w:pPr>
      <w:r w:rsidDel="00000000" w:rsidR="00000000" w:rsidRPr="00000000">
        <w:rPr>
          <w:rFonts w:ascii="Arial Unicode MS" w:cs="Arial Unicode MS" w:eastAsia="Arial Unicode MS" w:hAnsi="Arial Unicode MS"/>
          <w:b w:val="1"/>
          <w:color w:val="365f91"/>
          <w:sz w:val="28"/>
          <w:szCs w:val="28"/>
          <w:rtl w:val="0"/>
        </w:rPr>
        <w:t xml:space="preserve">✓ </w:t>
      </w:r>
      <w:r w:rsidDel="00000000" w:rsidR="00000000" w:rsidRPr="00000000">
        <w:rPr>
          <w:rtl w:val="0"/>
        </w:rPr>
        <w:t xml:space="preserve">Funding reference, if necessary:  </w:t>
      </w:r>
    </w:p>
    <w:p w:rsidR="00000000" w:rsidDel="00000000" w:rsidP="00000000" w:rsidRDefault="00000000" w:rsidRPr="00000000" w14:paraId="00000046">
      <w:pPr>
        <w:shd w:fill="ffffff" w:val="clear"/>
        <w:rPr>
          <w:b w:val="1"/>
          <w:color w:val="365f91"/>
          <w:sz w:val="28"/>
          <w:szCs w:val="28"/>
        </w:rPr>
      </w:pPr>
      <w:r w:rsidDel="00000000" w:rsidR="00000000" w:rsidRPr="00000000">
        <w:rPr>
          <w:i w:val="1"/>
          <w:rtl w:val="0"/>
        </w:rPr>
        <w:t xml:space="preserve">This work is supported by the U.S. Department of State.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7">
      <w:pPr>
        <w:spacing w:after="180" w:before="180" w:lineRule="auto"/>
        <w:rPr/>
      </w:pPr>
      <w:r w:rsidDel="00000000" w:rsidR="00000000" w:rsidRPr="00000000">
        <w:rPr>
          <w:rFonts w:ascii="Arial Unicode MS" w:cs="Arial Unicode MS" w:eastAsia="Arial Unicode MS" w:hAnsi="Arial Unicode MS"/>
          <w:b w:val="1"/>
          <w:color w:val="365f91"/>
          <w:sz w:val="28"/>
          <w:szCs w:val="28"/>
          <w:rtl w:val="0"/>
        </w:rPr>
        <w:t xml:space="preserve">✓ </w:t>
      </w:r>
      <w:r w:rsidDel="00000000" w:rsidR="00000000" w:rsidRPr="00000000">
        <w:rPr>
          <w:rtl w:val="0"/>
        </w:rPr>
        <w:t xml:space="preserve">Logo guidance: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C2M2 Projects are invited to use</w:t>
      </w:r>
      <w:r w:rsidDel="00000000" w:rsidR="00000000" w:rsidRPr="00000000">
        <w:rPr>
          <w:b w:val="1"/>
          <w:i w:val="1"/>
          <w:rtl w:val="0"/>
        </w:rPr>
        <w:t xml:space="preserve"> </w:t>
      </w:r>
      <w:r w:rsidDel="00000000" w:rsidR="00000000" w:rsidRPr="00000000">
        <w:rPr>
          <w:b w:val="1"/>
          <w:i w:val="1"/>
          <w:u w:val="single"/>
          <w:rtl w:val="0"/>
        </w:rPr>
        <w:t xml:space="preserve">the MapGive Initiative C2M2 logo</w:t>
      </w:r>
      <w:r w:rsidDel="00000000" w:rsidR="00000000" w:rsidRPr="00000000">
        <w:rPr>
          <w:rtl w:val="0"/>
        </w:rPr>
        <w:t xml:space="preserve"> in Project-related briefings, banners, printed materials, and other communications to identify the partner as a C2M2 project member.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u w:val="single"/>
          <w:rtl w:val="0"/>
        </w:rPr>
        <w:t xml:space="preserve">Use of the State Department Seal is </w:t>
      </w:r>
      <w:r w:rsidDel="00000000" w:rsidR="00000000" w:rsidRPr="00000000">
        <w:rPr>
          <w:b w:val="1"/>
          <w:highlight w:val="yellow"/>
          <w:u w:val="single"/>
          <w:rtl w:val="0"/>
        </w:rPr>
        <w:t xml:space="preserve">not allowed</w:t>
      </w:r>
      <w:r w:rsidDel="00000000" w:rsidR="00000000" w:rsidRPr="00000000">
        <w:rPr>
          <w:rtl w:val="0"/>
        </w:rPr>
        <w:t xml:space="preserve"> by any C2M2 partner, unless approved in advance by the Department via the C2M2 Program Management Team.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Please feel free to ask the C2M2 management team about the use of the MapGive or State Department logo for specific circumstances.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b w:val="1"/>
          <w:color w:val="365f91"/>
        </w:rPr>
      </w:pPr>
      <w:r w:rsidDel="00000000" w:rsidR="00000000" w:rsidRPr="00000000">
        <w:rPr>
          <w:rFonts w:ascii="Arial Unicode MS" w:cs="Arial Unicode MS" w:eastAsia="Arial Unicode MS" w:hAnsi="Arial Unicode MS"/>
          <w:b w:val="1"/>
          <w:color w:val="365f91"/>
          <w:sz w:val="28"/>
          <w:szCs w:val="28"/>
          <w:rtl w:val="0"/>
        </w:rPr>
        <w:t xml:space="preserve">✓ </w:t>
      </w:r>
      <w:r w:rsidDel="00000000" w:rsidR="00000000" w:rsidRPr="00000000">
        <w:rPr>
          <w:b w:val="1"/>
          <w:color w:val="365f91"/>
          <w:rtl w:val="0"/>
        </w:rPr>
        <w:t xml:space="preserve">Key talking points to be used in any C2M2 related presentation or interview: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b w:val="1"/>
          <w:color w:val="365f91"/>
          <w:sz w:val="30"/>
          <w:szCs w:val="30"/>
        </w:rPr>
      </w:pPr>
      <w:r w:rsidDel="00000000" w:rsidR="00000000" w:rsidRPr="00000000">
        <w:rPr>
          <w:b w:val="1"/>
          <w:color w:val="365f91"/>
          <w:sz w:val="30"/>
          <w:szCs w:val="30"/>
          <w:rtl w:val="0"/>
        </w:rPr>
        <w:t xml:space="preser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i w:val="1"/>
          <w:color w:val="365f91"/>
          <w:sz w:val="24"/>
          <w:szCs w:val="24"/>
        </w:rPr>
      </w:pPr>
      <w:r w:rsidDel="00000000" w:rsidR="00000000" w:rsidRPr="00000000">
        <w:rPr>
          <w:i w:val="1"/>
          <w:color w:val="365f91"/>
          <w:sz w:val="24"/>
          <w:szCs w:val="24"/>
          <w:rtl w:val="0"/>
        </w:rPr>
        <w:t xml:space="preserve">Our project is one of 12 city-based projects, connected regionally and globally through the Cities’ COVID Mitigation Mapping (C2M2) program supported by the U.S. Department of State.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color w:val="365f91"/>
          <w:sz w:val="24"/>
          <w:szCs w:val="24"/>
        </w:rPr>
      </w:pPr>
      <w:r w:rsidDel="00000000" w:rsidR="00000000" w:rsidRPr="00000000">
        <w:rPr>
          <w:i w:val="1"/>
          <w:color w:val="365f91"/>
          <w:sz w:val="24"/>
          <w:szCs w:val="24"/>
          <w:rtl w:val="0"/>
        </w:rPr>
        <w:t xml:space="preserve">C2M2 is a program designed by the MapGive Initiative and the Office of the Geographer to expand global geospatial partnerships and capacity building to effect COVID-19 second order impacts in vulnerable communities. In each city, C2M2 project partners focus on key themes such as food security, the informal economy, tourism, health, and mobility to understand second-order impacts of COVID-19.</w:t>
      </w:r>
      <w:r w:rsidDel="00000000" w:rsidR="00000000" w:rsidRPr="00000000">
        <w:rPr>
          <w:color w:val="365f91"/>
          <w:sz w:val="24"/>
          <w:szCs w:val="24"/>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left="1080" w:firstLine="0"/>
        <w:rPr>
          <w:color w:val="365f91"/>
          <w:sz w:val="24"/>
          <w:szCs w:val="24"/>
        </w:rPr>
      </w:pPr>
      <w:r w:rsidDel="00000000" w:rsidR="00000000" w:rsidRPr="00000000">
        <w:rPr>
          <w:color w:val="365f91"/>
          <w:sz w:val="24"/>
          <w:szCs w:val="24"/>
          <w:rtl w:val="0"/>
        </w:rPr>
        <w:t xml:space="preserve">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color w:val="365f91"/>
          <w:sz w:val="24"/>
          <w:szCs w:val="24"/>
        </w:rPr>
      </w:pPr>
      <w:r w:rsidDel="00000000" w:rsidR="00000000" w:rsidRPr="00000000">
        <w:rPr>
          <w:i w:val="1"/>
          <w:color w:val="365f91"/>
          <w:sz w:val="24"/>
          <w:szCs w:val="24"/>
          <w:rtl w:val="0"/>
        </w:rPr>
        <w:t xml:space="preserve">Each project is facilitated by one of three regional hubs, to build local capacity for using geospatial technologies, strengthen partnerships, and create new data and analysis to understand resource distribution and gaps.  Projects generate data and analytic products to share openly within the community to support data-driven decision-making for economic and social needs (such as health, water, and education services). </w:t>
      </w:r>
      <w:r w:rsidDel="00000000" w:rsidR="00000000" w:rsidRPr="00000000">
        <w:rPr>
          <w:color w:val="365f91"/>
          <w:sz w:val="24"/>
          <w:szCs w:val="24"/>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b w:val="1"/>
          <w:color w:val="365f91"/>
          <w:sz w:val="28"/>
          <w:szCs w:val="28"/>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Arial Unicode MS" w:cs="Arial Unicode MS" w:eastAsia="Arial Unicode MS" w:hAnsi="Arial Unicode MS"/>
          <w:b w:val="1"/>
          <w:color w:val="365f91"/>
          <w:sz w:val="28"/>
          <w:szCs w:val="28"/>
          <w:rtl w:val="0"/>
        </w:rPr>
        <w:t xml:space="preserve">✓ </w:t>
      </w:r>
      <w:r w:rsidDel="00000000" w:rsidR="00000000" w:rsidRPr="00000000">
        <w:rPr>
          <w:rtl w:val="0"/>
        </w:rPr>
        <w:t xml:space="preserve">Key talking points to be used for any C2M2 related presentation</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b w:val="1"/>
          <w:sz w:val="30"/>
          <w:szCs w:val="30"/>
        </w:rPr>
      </w:pPr>
      <w:r w:rsidDel="00000000" w:rsidR="00000000" w:rsidRPr="00000000">
        <w:rPr>
          <w:rtl w:val="0"/>
        </w:rPr>
      </w:r>
    </w:p>
    <w:p w:rsidR="00000000" w:rsidDel="00000000" w:rsidP="00000000" w:rsidRDefault="00000000" w:rsidRPr="00000000" w14:paraId="00000057">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Overview. </w:t>
      </w:r>
      <w:r w:rsidDel="00000000" w:rsidR="00000000" w:rsidRPr="00000000">
        <w:rPr>
          <w:sz w:val="24"/>
          <w:szCs w:val="24"/>
          <w:rtl w:val="0"/>
        </w:rPr>
        <w:t xml:space="preserve">The </w:t>
      </w:r>
      <w:r w:rsidDel="00000000" w:rsidR="00000000" w:rsidRPr="00000000">
        <w:rPr>
          <w:rtl w:val="0"/>
        </w:rPr>
        <w:t xml:space="preserve">Office of the Geographer at the U.S. Department of State</w:t>
      </w:r>
      <w:r w:rsidDel="00000000" w:rsidR="00000000" w:rsidRPr="00000000">
        <w:rPr>
          <w:sz w:val="24"/>
          <w:szCs w:val="24"/>
          <w:rtl w:val="0"/>
        </w:rPr>
        <w:t xml:space="preserve"> </w:t>
      </w:r>
      <w:r w:rsidDel="00000000" w:rsidR="00000000" w:rsidRPr="00000000">
        <w:rPr>
          <w:rtl w:val="0"/>
        </w:rPr>
        <w:t xml:space="preserve">is expanding global geospatial partnerships and capacity building to mitigate COVID-19 second order impacts through the Cities’ COVID Mitigation Mapping (C2M2) program. The program has 12 city-based projects, which are facilitated by three regional hubs, </w:t>
      </w:r>
      <w:r w:rsidDel="00000000" w:rsidR="00000000" w:rsidRPr="00000000">
        <w:rPr>
          <w:sz w:val="24"/>
          <w:szCs w:val="24"/>
          <w:rtl w:val="0"/>
        </w:rPr>
        <w:t xml:space="preserve">to build local capacity for using open data and geospatial technologies, strengthening international partnerships, and creating new data and </w:t>
      </w:r>
      <w:ins w:author="Laura Cline" w:id="0" w:date="2021-05-06T21:30:12Z">
        <w:r w:rsidDel="00000000" w:rsidR="00000000" w:rsidRPr="00000000">
          <w:rPr>
            <w:sz w:val="24"/>
            <w:szCs w:val="24"/>
            <w:rtl w:val="0"/>
          </w:rPr>
          <w:t xml:space="preserve">maps</w:t>
        </w:r>
      </w:ins>
      <w:del w:author="Laura Cline" w:id="0" w:date="2021-05-06T21:30:12Z">
        <w:r w:rsidDel="00000000" w:rsidR="00000000" w:rsidRPr="00000000">
          <w:rPr>
            <w:sz w:val="24"/>
            <w:szCs w:val="24"/>
            <w:rtl w:val="0"/>
          </w:rPr>
          <w:delText xml:space="preserve">analyses </w:delText>
        </w:r>
      </w:del>
      <w:ins w:author="Laura Cline" w:id="0" w:date="2021-05-06T21:30:12Z">
        <w:del w:author="Laura Cline" w:id="1" w:date="2021-05-06T21:30:27Z">
          <w:r w:rsidDel="00000000" w:rsidR="00000000" w:rsidRPr="00000000">
            <w:rPr>
              <w:sz w:val="24"/>
              <w:szCs w:val="24"/>
              <w:rtl w:val="0"/>
            </w:rPr>
            <w:delText xml:space="preserve">. </w:delText>
          </w:r>
        </w:del>
      </w:ins>
      <w:del w:author="Laura Cline" w:id="1" w:date="2021-05-06T21:30:27Z">
        <w:r w:rsidDel="00000000" w:rsidR="00000000" w:rsidRPr="00000000">
          <w:rPr>
            <w:sz w:val="24"/>
            <w:szCs w:val="24"/>
            <w:rtl w:val="0"/>
          </w:rPr>
          <w:delText xml:space="preserve">to inform data-driven decision making for planning to mitigate COVID-19 second-order impacts. </w:delText>
        </w:r>
        <w:r w:rsidDel="00000000" w:rsidR="00000000" w:rsidRPr="00000000">
          <w:rPr>
            <w:i w:val="1"/>
            <w:rtl w:val="0"/>
          </w:rPr>
          <w:delText xml:space="preserve">The hubs facilitate local projects’ application of participatory and remote mapping methods to create open data, conduct analyses, and produce publicly available digital maps.</w:delText>
        </w:r>
      </w:del>
      <w:r w:rsidDel="00000000" w:rsidR="00000000" w:rsidRPr="00000000">
        <w:rPr>
          <w:rtl w:val="0"/>
        </w:rPr>
      </w:r>
    </w:p>
    <w:p w:rsidR="00000000" w:rsidDel="00000000" w:rsidP="00000000" w:rsidRDefault="00000000" w:rsidRPr="00000000" w14:paraId="00000058">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Varied themes. </w:t>
      </w:r>
      <w:r w:rsidDel="00000000" w:rsidR="00000000" w:rsidRPr="00000000">
        <w:rPr>
          <w:sz w:val="24"/>
          <w:szCs w:val="24"/>
          <w:rtl w:val="0"/>
        </w:rPr>
        <w:t xml:space="preserve">In each city, C2M2 project partners focus on key themes such as food security, the informal economy, tourism, health, and mobility to understand second-order impacts of COVID-19.</w:t>
      </w:r>
      <w:r w:rsidDel="00000000" w:rsidR="00000000" w:rsidRPr="00000000">
        <w:rPr>
          <w:i w:val="1"/>
          <w:rtl w:val="0"/>
        </w:rPr>
        <w:t xml:space="preserve">They generate  open data and analytic products to support data-driven decision-making for economic and social needs(such as health, water, and education services). </w:t>
      </w:r>
      <w:r w:rsidDel="00000000" w:rsidR="00000000" w:rsidRPr="00000000">
        <w:rPr>
          <w:rtl w:val="0"/>
        </w:rPr>
      </w:r>
    </w:p>
    <w:p w:rsidR="00000000" w:rsidDel="00000000" w:rsidP="00000000" w:rsidRDefault="00000000" w:rsidRPr="00000000" w14:paraId="00000059">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del w:author="Laura Cline" w:id="2" w:date="2021-05-06T21:37:35Z">
        <w:r w:rsidDel="00000000" w:rsidR="00000000" w:rsidRPr="00000000">
          <w:rPr>
            <w:b w:val="1"/>
            <w:rtl w:val="0"/>
          </w:rPr>
          <w:delText xml:space="preserve">Global networks. </w:delText>
        </w:r>
        <w:r w:rsidDel="00000000" w:rsidR="00000000" w:rsidRPr="00000000">
          <w:rPr>
            <w:i w:val="1"/>
            <w:rtl w:val="0"/>
          </w:rPr>
          <w:delText xml:space="preserve">City projects are initiated by regional geospatial hubs, who work with local experts to develop partnerships with municipalities, universities, and non-governmental organizations. </w:delText>
        </w:r>
        <w:r w:rsidDel="00000000" w:rsidR="00000000" w:rsidRPr="00000000">
          <w:rPr>
            <w:i w:val="1"/>
            <w:sz w:val="24"/>
            <w:szCs w:val="24"/>
            <w:rtl w:val="0"/>
          </w:rPr>
          <w:delText xml:space="preserve">The Cities’ COVID Mitigation Mapping program (C2M2) builds </w:delText>
        </w:r>
        <w:r w:rsidDel="00000000" w:rsidR="00000000" w:rsidRPr="00000000">
          <w:rPr>
            <w:sz w:val="24"/>
            <w:szCs w:val="24"/>
            <w:rtl w:val="0"/>
          </w:rPr>
          <w:delText xml:space="preserve">on global networks of geospatial experts to analyze second-order impacts of COVID-19.</w:delText>
        </w:r>
      </w:del>
      <w:r w:rsidDel="00000000" w:rsidR="00000000" w:rsidRPr="00000000">
        <w:rPr>
          <w:rtl w:val="0"/>
        </w:rPr>
      </w:r>
    </w:p>
    <w:p w:rsidR="00000000" w:rsidDel="00000000" w:rsidP="00000000" w:rsidRDefault="00000000" w:rsidRPr="00000000" w14:paraId="0000005A">
      <w:pPr>
        <w:numPr>
          <w:ilvl w:val="0"/>
          <w:numId w:val="1"/>
        </w:numPr>
        <w:pBdr>
          <w:top w:color="auto" w:space="0" w:sz="0" w:val="none"/>
          <w:bottom w:color="auto" w:space="0" w:sz="0" w:val="none"/>
          <w:right w:color="auto" w:space="0" w:sz="0" w:val="none"/>
          <w:between w:color="auto" w:space="0" w:sz="0" w:val="none"/>
        </w:pBdr>
        <w:ind w:left="1080" w:hanging="360"/>
        <w:rPr>
          <w:sz w:val="20"/>
          <w:szCs w:val="20"/>
        </w:rPr>
      </w:pPr>
      <w:r w:rsidDel="00000000" w:rsidR="00000000" w:rsidRPr="00000000">
        <w:rPr>
          <w:b w:val="1"/>
          <w:sz w:val="24"/>
          <w:szCs w:val="24"/>
          <w:rtl w:val="0"/>
        </w:rPr>
        <w:t xml:space="preserve">MapGive goals. </w:t>
      </w:r>
      <w:r w:rsidDel="00000000" w:rsidR="00000000" w:rsidRPr="00000000">
        <w:rPr>
          <w:sz w:val="24"/>
          <w:szCs w:val="24"/>
          <w:rtl w:val="0"/>
        </w:rPr>
        <w:t xml:space="preserve">MapGive’s C2M2 program aims to increase understanding of the distribution and gaps in resources available to vulnerable populations in urban communities. This includes </w:t>
      </w:r>
      <w:ins w:author="Laura Cline" w:id="3" w:date="2021-05-06T21:22:48Z">
        <w:r w:rsidDel="00000000" w:rsidR="00000000" w:rsidRPr="00000000">
          <w:rPr>
            <w:sz w:val="24"/>
            <w:szCs w:val="24"/>
            <w:rtl w:val="0"/>
          </w:rPr>
          <w:t xml:space="preserve">building partnerships to enhance geospatial capacity to use data and maps and help mitigate COVID-19 second order impacts in vulnerable communities. </w:t>
        </w:r>
        <w:r w:rsidDel="00000000" w:rsidR="00000000" w:rsidRPr="00000000">
          <w:rPr>
            <w:sz w:val="24"/>
            <w:szCs w:val="24"/>
            <w:rtl w:val="0"/>
          </w:rPr>
          <w:t xml:space="preserve">The hubs facilitate local projects’ application of participatory and remote mapping methods to create open data, conduct analyses, and produce publicly available digital maps.</w:t>
        </w:r>
      </w:ins>
      <w:r w:rsidDel="00000000" w:rsidR="00000000" w:rsidRPr="00000000">
        <w:rPr>
          <w:rtl w:val="0"/>
        </w:rPr>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ind w:left="720" w:firstLine="0"/>
        <w:rPr>
          <w:sz w:val="24"/>
          <w:szCs w:val="24"/>
        </w:rPr>
      </w:pPr>
      <w:r w:rsidDel="00000000" w:rsidR="00000000" w:rsidRPr="00000000">
        <w:rPr>
          <w:rtl w:val="0"/>
        </w:rPr>
      </w:r>
    </w:p>
    <w:bookmarkStart w:colFirst="0" w:colLast="0" w:name="k03iy9pvqlqd" w:id="2"/>
    <w:bookmarkEnd w:id="2"/>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b w:val="1"/>
          <w:color w:val="365f91"/>
          <w:sz w:val="28"/>
          <w:szCs w:val="28"/>
        </w:rPr>
      </w:pPr>
      <w:r w:rsidDel="00000000" w:rsidR="00000000" w:rsidRPr="00000000">
        <w:rPr>
          <w:b w:val="1"/>
          <w:color w:val="365f91"/>
          <w:sz w:val="28"/>
          <w:szCs w:val="28"/>
          <w:rtl w:val="0"/>
        </w:rPr>
        <w:t xml:space="preserve">Sample Social Media Messages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sz w:val="24"/>
          <w:szCs w:val="24"/>
          <w:rtl w:val="0"/>
        </w:rPr>
        <w:t xml:space="preserve">Twitter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What are second-order impacts of COVID-19? The Cities’ COVID Mitigation Mapping team has collected resources to help spread awareness: </w:t>
      </w:r>
      <w:hyperlink r:id="rId11">
        <w:r w:rsidDel="00000000" w:rsidR="00000000" w:rsidRPr="00000000">
          <w:rPr>
            <w:color w:val="1155cc"/>
            <w:sz w:val="24"/>
            <w:szCs w:val="24"/>
            <w:u w:val="single"/>
            <w:rtl w:val="0"/>
          </w:rPr>
          <w:t xml:space="preserve">https://mapgive.state.gov/c2m2/#resources</w:t>
        </w:r>
      </w:hyperlink>
      <w:r w:rsidDel="00000000" w:rsidR="00000000" w:rsidRPr="00000000">
        <w:rPr>
          <w:sz w:val="24"/>
          <w:szCs w:val="24"/>
          <w:rtl w:val="0"/>
        </w:rPr>
        <w:t xml:space="preserve">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sz w:val="24"/>
          <w:szCs w:val="24"/>
          <w:rtl w:val="0"/>
        </w:rPr>
        <w:t xml:space="preserve">The Cities’ COVID Mitigation Mapping program (C2M2) builds on global networks of geospatial experts to analyze second-order impacts of COVID-19: </w:t>
      </w:r>
      <w:hyperlink r:id="rId12">
        <w:r w:rsidDel="00000000" w:rsidR="00000000" w:rsidRPr="00000000">
          <w:rPr>
            <w:color w:val="1155cc"/>
            <w:sz w:val="24"/>
            <w:szCs w:val="24"/>
            <w:u w:val="single"/>
            <w:rtl w:val="0"/>
          </w:rPr>
          <w:t xml:space="preserve">https://mapgive.state.gov/c2m2/#home</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Facebook</w:t>
      </w:r>
      <w:r w:rsidDel="00000000" w:rsidR="00000000" w:rsidRPr="00000000">
        <w:rPr>
          <w:sz w:val="24"/>
          <w:szCs w:val="24"/>
          <w:rtl w:val="0"/>
        </w:rPr>
        <w:t xml:space="preserv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b w:val="1"/>
          <w:color w:val="365f91"/>
          <w:sz w:val="28"/>
          <w:szCs w:val="28"/>
        </w:rPr>
      </w:pPr>
      <w:r w:rsidDel="00000000" w:rsidR="00000000" w:rsidRPr="00000000">
        <w:rPr>
          <w:sz w:val="24"/>
          <w:szCs w:val="24"/>
          <w:rtl w:val="0"/>
        </w:rPr>
        <w:t xml:space="preserve">Cities’ Covid Mitigation Mapping (C2M2) projects build local capacity to utilize open data and geospatial technologies, strengthen international partnerships, and create new data and analyses to inform data-driven decision making for planning to mitigate COVID-19 second-order impacts Cities’ Covid Mitigation Mapping (C2M2) project partners will focus on key themes: food security, informal economy, tourism, health, and mobility to address second-order impacts of COVID-19. The Cities’ COVID Mitigation Mapping program (C2M2) builds on global networks of geospatial experts to analyze second-order impacts of COVID-19. </w:t>
      </w:r>
      <w:hyperlink r:id="rId13">
        <w:r w:rsidDel="00000000" w:rsidR="00000000" w:rsidRPr="00000000">
          <w:rPr>
            <w:color w:val="1155cc"/>
            <w:sz w:val="24"/>
            <w:szCs w:val="24"/>
            <w:u w:val="single"/>
            <w:rtl w:val="0"/>
          </w:rPr>
          <w:t xml:space="preserve">https://mapgive.state.gov/c2m2/#home</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b w:val="1"/>
          <w:color w:val="365f91"/>
          <w:sz w:val="28"/>
          <w:szCs w:val="28"/>
        </w:rPr>
      </w:pPr>
      <w:r w:rsidDel="00000000" w:rsidR="00000000" w:rsidRPr="00000000">
        <w:rPr>
          <w:rtl w:val="0"/>
        </w:rPr>
      </w:r>
    </w:p>
    <w:bookmarkStart w:colFirst="0" w:colLast="0" w:name="mjwc487xt22u" w:id="3"/>
    <w:bookmarkEnd w:id="3"/>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b w:val="1"/>
          <w:color w:val="365f91"/>
          <w:sz w:val="28"/>
          <w:szCs w:val="28"/>
          <w:rtl w:val="0"/>
        </w:rPr>
        <w:t xml:space="preserve">Website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Please direct all traffic to C2M2’s page on MapGive’s website: mapgive.state.gov/c2m2</w:t>
      </w:r>
    </w:p>
    <w:p w:rsidR="00000000" w:rsidDel="00000000" w:rsidP="00000000" w:rsidRDefault="00000000" w:rsidRPr="00000000" w14:paraId="0000006B">
      <w:pPr>
        <w:ind w:left="720" w:firstLine="0"/>
        <w:rPr>
          <w:sz w:val="24"/>
          <w:szCs w:val="24"/>
        </w:rPr>
      </w:pPr>
      <w:r w:rsidDel="00000000" w:rsidR="00000000" w:rsidRPr="00000000">
        <w:rPr>
          <w:rtl w:val="0"/>
        </w:rPr>
        <w:t xml:space="preserve">Example:</w:t>
      </w:r>
      <w:r w:rsidDel="00000000" w:rsidR="00000000" w:rsidRPr="00000000">
        <w:rPr>
          <w:sz w:val="24"/>
          <w:szCs w:val="24"/>
          <w:rtl w:val="0"/>
        </w:rPr>
        <w:t xml:space="preserve"> </w:t>
      </w:r>
      <w:r w:rsidDel="00000000" w:rsidR="00000000" w:rsidRPr="00000000">
        <w:rPr>
          <w:rtl w:val="0"/>
        </w:rPr>
        <w:t xml:space="preserve">“For more information about the Cities’ COVID Mitigation Mapping (C2M2) program, please go to mapgive.state.gov/c2m2.”</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C2M2 Latin America Hub page </w:t>
      </w:r>
      <w:hyperlink r:id="rId14">
        <w:r w:rsidDel="00000000" w:rsidR="00000000" w:rsidRPr="00000000">
          <w:rPr>
            <w:color w:val="1155cc"/>
            <w:u w:val="single"/>
            <w:rtl w:val="0"/>
          </w:rPr>
          <w:t xml:space="preserve">https://mapgive.state.gov/c2m2/#asia-hub</w:t>
        </w:r>
      </w:hyperlink>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C2M2 Africa Hub page </w:t>
      </w:r>
      <w:hyperlink r:id="rId15">
        <w:r w:rsidDel="00000000" w:rsidR="00000000" w:rsidRPr="00000000">
          <w:rPr>
            <w:color w:val="1155cc"/>
            <w:u w:val="single"/>
            <w:rtl w:val="0"/>
          </w:rPr>
          <w:t xml:space="preserve">https://mapgive.state.gov/c2m2/#latin-america-hub</w:t>
        </w:r>
      </w:hyperlink>
      <w:r w:rsidDel="00000000" w:rsidR="00000000" w:rsidRPr="00000000">
        <w:rPr>
          <w:rtl w:val="0"/>
        </w:rPr>
        <w:t xml:space="preserve"> </w:t>
      </w:r>
    </w:p>
    <w:p w:rsidR="00000000" w:rsidDel="00000000" w:rsidP="00000000" w:rsidRDefault="00000000" w:rsidRPr="00000000" w14:paraId="0000006F">
      <w:pPr>
        <w:rPr>
          <w:sz w:val="24"/>
          <w:szCs w:val="24"/>
        </w:rPr>
      </w:pPr>
      <w:r w:rsidDel="00000000" w:rsidR="00000000" w:rsidRPr="00000000">
        <w:rPr>
          <w:rtl w:val="0"/>
        </w:rPr>
        <w:t xml:space="preserve">C2M2 Asia Hub page </w:t>
      </w:r>
      <w:hyperlink r:id="rId16">
        <w:r w:rsidDel="00000000" w:rsidR="00000000" w:rsidRPr="00000000">
          <w:rPr>
            <w:color w:val="1155cc"/>
            <w:u w:val="single"/>
            <w:rtl w:val="0"/>
          </w:rPr>
          <w:t xml:space="preserve">https://mapgive.state.gov/c2m2/#africa-hub</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 C2M2 team, hubs, and projects will have educational and exciting material to post on the C2M2 website, which may include but is not limited to:</w:t>
      </w:r>
    </w:p>
    <w:p w:rsidR="00000000" w:rsidDel="00000000" w:rsidP="00000000" w:rsidRDefault="00000000" w:rsidRPr="00000000" w14:paraId="00000072">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sz w:val="24"/>
          <w:szCs w:val="24"/>
          <w:u w:val="none"/>
        </w:rPr>
      </w:pPr>
      <w:r w:rsidDel="00000000" w:rsidR="00000000" w:rsidRPr="00000000">
        <w:rPr>
          <w:sz w:val="24"/>
          <w:szCs w:val="24"/>
          <w:rtl w:val="0"/>
        </w:rPr>
        <w:t xml:space="preserve">Recorded webinars and workshops</w:t>
      </w:r>
    </w:p>
    <w:p w:rsidR="00000000" w:rsidDel="00000000" w:rsidP="00000000" w:rsidRDefault="00000000" w:rsidRPr="00000000" w14:paraId="00000073">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sz w:val="24"/>
          <w:szCs w:val="24"/>
          <w:u w:val="none"/>
        </w:rPr>
      </w:pPr>
      <w:r w:rsidDel="00000000" w:rsidR="00000000" w:rsidRPr="00000000">
        <w:rPr>
          <w:sz w:val="24"/>
          <w:szCs w:val="24"/>
          <w:rtl w:val="0"/>
        </w:rPr>
        <w:t xml:space="preserve">Explanatory videos of C2M2 projects</w:t>
      </w:r>
    </w:p>
    <w:p w:rsidR="00000000" w:rsidDel="00000000" w:rsidP="00000000" w:rsidRDefault="00000000" w:rsidRPr="00000000" w14:paraId="00000074">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sz w:val="24"/>
          <w:szCs w:val="24"/>
          <w:u w:val="none"/>
        </w:rPr>
      </w:pPr>
      <w:r w:rsidDel="00000000" w:rsidR="00000000" w:rsidRPr="00000000">
        <w:rPr>
          <w:sz w:val="24"/>
          <w:szCs w:val="24"/>
          <w:rtl w:val="0"/>
        </w:rPr>
        <w:t xml:space="preserve">Photo albums of teams at work, workshops, events, etc.</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Each project’s specific page will have the option to add “Content Cards” on a rolling basis. If you would like to add a content card to a C2M2 project page, please email Erika Nunez at </w:t>
      </w:r>
      <w:hyperlink r:id="rId17">
        <w:r w:rsidDel="00000000" w:rsidR="00000000" w:rsidRPr="00000000">
          <w:rPr>
            <w:color w:val="1155cc"/>
            <w:sz w:val="24"/>
            <w:szCs w:val="24"/>
            <w:u w:val="single"/>
            <w:rtl w:val="0"/>
          </w:rPr>
          <w:t xml:space="preserve">nunezek@state.gov</w:t>
        </w:r>
      </w:hyperlink>
      <w:r w:rsidDel="00000000" w:rsidR="00000000" w:rsidRPr="00000000">
        <w:rPr>
          <w:sz w:val="24"/>
          <w:szCs w:val="24"/>
          <w:rtl w:val="0"/>
        </w:rPr>
        <w:t xml:space="preserve"> for instructions. At a minimum, what’s needed will be a hyperlink to the content, a photo or descriptive image, and a short 1-2 sentence summary previewing the content to website visitors. It may take up to 2-3 business days before the item is posted.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rPr>
          <w:b w:val="1"/>
          <w:color w:val="365f91"/>
          <w:sz w:val="28"/>
          <w:szCs w:val="28"/>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rPr>
          <w:b w:val="1"/>
          <w:color w:val="365f91"/>
          <w:sz w:val="28"/>
          <w:szCs w:val="28"/>
        </w:rPr>
      </w:pPr>
      <w:r w:rsidDel="00000000" w:rsidR="00000000" w:rsidRPr="00000000">
        <w:rPr>
          <w:b w:val="1"/>
          <w:color w:val="365f91"/>
          <w:sz w:val="28"/>
          <w:szCs w:val="28"/>
        </w:rPr>
        <w:drawing>
          <wp:anchor allowOverlap="1" behindDoc="0" distB="0" distT="0" distL="0" distR="0" hidden="0" layoutInCell="1" locked="0" relativeHeight="0" simplePos="0">
            <wp:simplePos x="0" y="0"/>
            <wp:positionH relativeFrom="page">
              <wp:posOffset>4781550</wp:posOffset>
            </wp:positionH>
            <wp:positionV relativeFrom="page">
              <wp:posOffset>4006062</wp:posOffset>
            </wp:positionV>
            <wp:extent cx="2593745" cy="3128963"/>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593745" cy="3128963"/>
                    </a:xfrm>
                    <a:prstGeom prst="rect"/>
                    <a:ln/>
                  </pic:spPr>
                </pic:pic>
              </a:graphicData>
            </a:graphic>
          </wp:anchor>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114300</wp:posOffset>
            </wp:positionV>
            <wp:extent cx="4324350" cy="281940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324350" cy="2819400"/>
                    </a:xfrm>
                    <a:prstGeom prst="rect"/>
                    <a:ln/>
                  </pic:spPr>
                </pic:pic>
              </a:graphicData>
            </a:graphic>
          </wp:anchor>
        </w:drawing>
      </w:r>
    </w:p>
    <w:bookmarkStart w:colFirst="0" w:colLast="0" w:name="9g9kkx3pourq" w:id="4"/>
    <w:bookmarkEnd w:id="4"/>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rPr>
          <w:b w:val="1"/>
          <w:color w:val="365f91"/>
          <w:sz w:val="28"/>
          <w:szCs w:val="28"/>
        </w:rPr>
      </w:pPr>
      <w:r w:rsidDel="00000000" w:rsidR="00000000" w:rsidRPr="00000000">
        <w:rPr>
          <w:b w:val="1"/>
          <w:color w:val="365f91"/>
          <w:sz w:val="28"/>
          <w:szCs w:val="28"/>
          <w:rtl w:val="0"/>
        </w:rPr>
        <w:t xml:space="preserve">Shareables: Photo and Video</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C2M2 hub leads and project partners are invited to post curated photo albums and videos on the MapGive flickr and youtube channels. This may be helpful if you would need a hyperlink a specific photo album or video to share on the MapGive website. If you have any questions, or would like to submit content to be approved, please contact </w:t>
      </w:r>
      <w:hyperlink r:id="rId20">
        <w:r w:rsidDel="00000000" w:rsidR="00000000" w:rsidRPr="00000000">
          <w:rPr>
            <w:color w:val="1155cc"/>
            <w:sz w:val="24"/>
            <w:szCs w:val="24"/>
            <w:u w:val="single"/>
            <w:rtl w:val="0"/>
          </w:rPr>
          <w:t xml:space="preserve">nunezek@state.gov</w:t>
        </w:r>
      </w:hyperlink>
      <w:r w:rsidDel="00000000" w:rsidR="00000000" w:rsidRPr="00000000">
        <w:rPr>
          <w:sz w:val="24"/>
          <w:szCs w:val="24"/>
          <w:rtl w:val="0"/>
        </w:rPr>
        <w:t xml:space="preserve"> to get started.</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rPr>
          <w:b w:val="1"/>
          <w:color w:val="365f91"/>
          <w:sz w:val="28"/>
          <w:szCs w:val="28"/>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Flickr: MapGive </w:t>
      </w:r>
      <w:r w:rsidDel="00000000" w:rsidR="00000000" w:rsidRPr="00000000">
        <w:rPr>
          <w:rtl w:val="0"/>
        </w:rPr>
        <w:t xml:space="preserve">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rPr/>
      </w:pPr>
      <w:hyperlink r:id="rId21">
        <w:r w:rsidDel="00000000" w:rsidR="00000000" w:rsidRPr="00000000">
          <w:rPr>
            <w:color w:val="0000ff"/>
            <w:u w:val="single"/>
            <w:rtl w:val="0"/>
          </w:rPr>
          <w:t xml:space="preserve">http://www.flickr.com/photos/mapgive</w:t>
        </w:r>
      </w:hyperlink>
      <w:r w:rsidDel="00000000" w:rsidR="00000000" w:rsidRPr="00000000">
        <w:rPr>
          <w:b w:val="1"/>
          <w:color w:val="365f91"/>
          <w:rtl w:val="0"/>
        </w:rPr>
        <w:t xml:space="preserve"> </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YouTube: MapGive</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rPr>
          <w:b w:val="1"/>
          <w:color w:val="365f91"/>
        </w:rPr>
      </w:pPr>
      <w:r w:rsidDel="00000000" w:rsidR="00000000" w:rsidRPr="00000000">
        <w:rPr>
          <w:u w:val="single"/>
          <w:shd w:fill="e1e3e6" w:val="clear"/>
          <w:rtl w:val="0"/>
        </w:rPr>
        <w:t xml:space="preserve">http://www.youtube.com/mapgive</w:t>
      </w:r>
      <w:r w:rsidDel="00000000" w:rsidR="00000000" w:rsidRPr="00000000">
        <w:rPr>
          <w:b w:val="1"/>
          <w:color w:val="365f91"/>
          <w:rtl w:val="0"/>
        </w:rPr>
        <w:t xml:space="preserv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rtl w:val="0"/>
        </w:rPr>
      </w:r>
    </w:p>
    <w:bookmarkStart w:colFirst="0" w:colLast="0" w:name="z16yky4fc6vz" w:id="5"/>
    <w:bookmarkEnd w:id="5"/>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rPr>
          <w:b w:val="1"/>
          <w:color w:val="365f91"/>
          <w:sz w:val="28"/>
          <w:szCs w:val="28"/>
        </w:rPr>
      </w:pPr>
      <w:r w:rsidDel="00000000" w:rsidR="00000000" w:rsidRPr="00000000">
        <w:rPr>
          <w:b w:val="1"/>
          <w:color w:val="365f91"/>
          <w:sz w:val="28"/>
          <w:szCs w:val="28"/>
          <w:rtl w:val="0"/>
        </w:rPr>
        <w:t xml:space="preserve">Blogging for C2M2</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rPr>
          <w:b w:val="1"/>
          <w:color w:val="365f91"/>
          <w:sz w:val="28"/>
          <w:szCs w:val="28"/>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pPr>
      <w:hyperlink r:id="rId22">
        <w:r w:rsidDel="00000000" w:rsidR="00000000" w:rsidRPr="00000000">
          <w:rPr>
            <w:b w:val="1"/>
            <w:color w:val="1155cc"/>
            <w:sz w:val="28"/>
            <w:szCs w:val="28"/>
            <w:u w:val="single"/>
            <w:rtl w:val="0"/>
          </w:rPr>
          <w:t xml:space="preserve">“C2M2 Quick Guidance: Blogs”</w:t>
        </w:r>
      </w:hyperlink>
      <w:hyperlink r:id="rId23">
        <w:r w:rsidDel="00000000" w:rsidR="00000000" w:rsidRPr="00000000">
          <w:rPr>
            <w:color w:val="1155cc"/>
            <w:sz w:val="28"/>
            <w:szCs w:val="28"/>
            <w:u w:val="single"/>
            <w:rtl w:val="0"/>
          </w:rPr>
          <w:t xml:space="preserve"> </w:t>
        </w:r>
      </w:hyperlink>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t xml:space="preserve">Please review the Shared Reference Language section as needed for blog publishing.</w:t>
      </w:r>
    </w:p>
    <w:p w:rsidR="00000000" w:rsidDel="00000000" w:rsidP="00000000" w:rsidRDefault="00000000" w:rsidRPr="00000000" w14:paraId="0000008B">
      <w:pPr>
        <w:spacing w:line="240" w:lineRule="auto"/>
        <w:rPr/>
      </w:pPr>
      <w:r w:rsidDel="00000000" w:rsidR="00000000" w:rsidRPr="00000000">
        <w:rPr>
          <w:rtl w:val="0"/>
        </w:rPr>
      </w:r>
    </w:p>
    <w:p w:rsidR="00000000" w:rsidDel="00000000" w:rsidP="00000000" w:rsidRDefault="00000000" w:rsidRPr="00000000" w14:paraId="0000008C">
      <w:pPr>
        <w:spacing w:line="240" w:lineRule="auto"/>
        <w:rPr/>
      </w:pPr>
      <w:r w:rsidDel="00000000" w:rsidR="00000000" w:rsidRPr="00000000">
        <w:rPr>
          <w:rtl w:val="0"/>
        </w:rPr>
        <w:t xml:space="preserve">Requirement: 1 blog per quarter per hub</w:t>
      </w:r>
    </w:p>
    <w:p w:rsidR="00000000" w:rsidDel="00000000" w:rsidP="00000000" w:rsidRDefault="00000000" w:rsidRPr="00000000" w14:paraId="0000008D">
      <w:pPr>
        <w:spacing w:line="240" w:lineRule="auto"/>
        <w:rPr/>
      </w:pPr>
      <w:r w:rsidDel="00000000" w:rsidR="00000000" w:rsidRPr="00000000">
        <w:rPr>
          <w:rtl w:val="0"/>
        </w:rPr>
      </w:r>
    </w:p>
    <w:p w:rsidR="00000000" w:rsidDel="00000000" w:rsidP="00000000" w:rsidRDefault="00000000" w:rsidRPr="00000000" w14:paraId="0000008E">
      <w:pPr>
        <w:spacing w:line="240" w:lineRule="auto"/>
        <w:rPr/>
      </w:pPr>
      <w:r w:rsidDel="00000000" w:rsidR="00000000" w:rsidRPr="00000000">
        <w:rPr>
          <w:rtl w:val="0"/>
        </w:rPr>
        <w:t xml:space="preserve">Important dates:</w:t>
      </w:r>
    </w:p>
    <w:p w:rsidR="00000000" w:rsidDel="00000000" w:rsidP="00000000" w:rsidRDefault="00000000" w:rsidRPr="00000000" w14:paraId="0000008F">
      <w:pPr>
        <w:spacing w:line="240" w:lineRule="auto"/>
        <w:rPr/>
      </w:pPr>
      <w:r w:rsidDel="00000000" w:rsidR="00000000" w:rsidRPr="00000000">
        <w:rPr>
          <w:rtl w:val="0"/>
        </w:rPr>
        <w:t xml:space="preserve">Q1: Oct 15 - Jan 15 (Extended)</w:t>
      </w:r>
    </w:p>
    <w:p w:rsidR="00000000" w:rsidDel="00000000" w:rsidP="00000000" w:rsidRDefault="00000000" w:rsidRPr="00000000" w14:paraId="00000090">
      <w:pPr>
        <w:spacing w:line="240" w:lineRule="auto"/>
        <w:rPr/>
      </w:pPr>
      <w:r w:rsidDel="00000000" w:rsidR="00000000" w:rsidRPr="00000000">
        <w:rPr>
          <w:rtl w:val="0"/>
        </w:rPr>
        <w:t xml:space="preserve">Q2: Jan 16 - April 15 (Extended)</w:t>
      </w:r>
    </w:p>
    <w:p w:rsidR="00000000" w:rsidDel="00000000" w:rsidP="00000000" w:rsidRDefault="00000000" w:rsidRPr="00000000" w14:paraId="00000091">
      <w:pPr>
        <w:spacing w:line="240" w:lineRule="auto"/>
        <w:rPr/>
      </w:pPr>
      <w:r w:rsidDel="00000000" w:rsidR="00000000" w:rsidRPr="00000000">
        <w:rPr>
          <w:rtl w:val="0"/>
        </w:rPr>
        <w:t xml:space="preserve">Q3: April 16 - July 15</w:t>
      </w:r>
    </w:p>
    <w:p w:rsidR="00000000" w:rsidDel="00000000" w:rsidP="00000000" w:rsidRDefault="00000000" w:rsidRPr="00000000" w14:paraId="00000092">
      <w:pPr>
        <w:spacing w:line="240" w:lineRule="auto"/>
        <w:rPr/>
      </w:pPr>
      <w:r w:rsidDel="00000000" w:rsidR="00000000" w:rsidRPr="00000000">
        <w:rPr>
          <w:rtl w:val="0"/>
        </w:rPr>
        <w:t xml:space="preserve">Q4: July 15 - Oct 15</w:t>
      </w:r>
    </w:p>
    <w:p w:rsidR="00000000" w:rsidDel="00000000" w:rsidP="00000000" w:rsidRDefault="00000000" w:rsidRPr="00000000" w14:paraId="00000093">
      <w:pPr>
        <w:spacing w:line="240" w:lineRule="auto"/>
        <w:rPr/>
      </w:pP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b w:val="1"/>
          <w:rtl w:val="0"/>
        </w:rPr>
        <w:t xml:space="preserve">Where to Host: </w:t>
      </w:r>
      <w:r w:rsidDel="00000000" w:rsidR="00000000" w:rsidRPr="00000000">
        <w:rPr>
          <w:rtl w:val="0"/>
        </w:rPr>
        <w:t xml:space="preserve">There is no strict requirement to host C2M2 related blog stories on a specific platform, and we encourage you to consider and choose the platform that best fits your objectives. This could include but is not limited to:</w:t>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numPr>
          <w:ilvl w:val="0"/>
          <w:numId w:val="8"/>
        </w:numPr>
        <w:spacing w:line="240" w:lineRule="auto"/>
        <w:ind w:left="720" w:hanging="360"/>
      </w:pPr>
      <w:r w:rsidDel="00000000" w:rsidR="00000000" w:rsidRPr="00000000">
        <w:rPr>
          <w:rtl w:val="0"/>
        </w:rPr>
        <w:t xml:space="preserve">Hub web presence</w:t>
      </w:r>
    </w:p>
    <w:p w:rsidR="00000000" w:rsidDel="00000000" w:rsidP="00000000" w:rsidRDefault="00000000" w:rsidRPr="00000000" w14:paraId="00000097">
      <w:pPr>
        <w:numPr>
          <w:ilvl w:val="0"/>
          <w:numId w:val="8"/>
        </w:numPr>
        <w:spacing w:line="240" w:lineRule="auto"/>
        <w:ind w:left="720" w:hanging="360"/>
      </w:pPr>
      <w:r w:rsidDel="00000000" w:rsidR="00000000" w:rsidRPr="00000000">
        <w:rPr>
          <w:rtl w:val="0"/>
        </w:rPr>
        <w:t xml:space="preserve">C2M2 project partner web presence </w:t>
      </w:r>
    </w:p>
    <w:p w:rsidR="00000000" w:rsidDel="00000000" w:rsidP="00000000" w:rsidRDefault="00000000" w:rsidRPr="00000000" w14:paraId="00000098">
      <w:pPr>
        <w:numPr>
          <w:ilvl w:val="0"/>
          <w:numId w:val="8"/>
        </w:numPr>
        <w:spacing w:line="240" w:lineRule="auto"/>
        <w:ind w:left="720" w:hanging="360"/>
      </w:pPr>
      <w:r w:rsidDel="00000000" w:rsidR="00000000" w:rsidRPr="00000000">
        <w:rPr>
          <w:rtl w:val="0"/>
        </w:rPr>
        <w:t xml:space="preserve">Author a MapGive story: Does require review in coordination with the DOS team, and additional State approval that may take 1-2 weeks. See examples of MapGive stories at https://mapgive.state.gov/stories/.</w:t>
      </w:r>
    </w:p>
    <w:p w:rsidR="00000000" w:rsidDel="00000000" w:rsidP="00000000" w:rsidRDefault="00000000" w:rsidRPr="00000000" w14:paraId="00000099">
      <w:pPr>
        <w:widowControl w:val="0"/>
        <w:numPr>
          <w:ilvl w:val="0"/>
          <w:numId w:val="8"/>
        </w:numPr>
        <w:spacing w:line="240" w:lineRule="auto"/>
        <w:ind w:left="720" w:hanging="360"/>
      </w:pPr>
      <w:r w:rsidDel="00000000" w:rsidR="00000000" w:rsidRPr="00000000">
        <w:rPr>
          <w:rtl w:val="0"/>
        </w:rPr>
        <w:t xml:space="preserve">AAG story</w:t>
      </w:r>
    </w:p>
    <w:p w:rsidR="00000000" w:rsidDel="00000000" w:rsidP="00000000" w:rsidRDefault="00000000" w:rsidRPr="00000000" w14:paraId="0000009A">
      <w:pPr>
        <w:widowControl w:val="0"/>
        <w:numPr>
          <w:ilvl w:val="0"/>
          <w:numId w:val="8"/>
        </w:numPr>
        <w:spacing w:line="240" w:lineRule="auto"/>
        <w:ind w:left="720" w:hanging="360"/>
      </w:pPr>
      <w:r w:rsidDel="00000000" w:rsidR="00000000" w:rsidRPr="00000000">
        <w:rPr>
          <w:rtl w:val="0"/>
        </w:rPr>
        <w:t xml:space="preserve">Other web presence or blog</w:t>
      </w:r>
    </w:p>
    <w:p w:rsidR="00000000" w:rsidDel="00000000" w:rsidP="00000000" w:rsidRDefault="00000000" w:rsidRPr="00000000" w14:paraId="0000009B">
      <w:pPr>
        <w:spacing w:line="240" w:lineRule="auto"/>
        <w:rPr/>
      </w:pPr>
      <w:r w:rsidDel="00000000" w:rsidR="00000000" w:rsidRPr="00000000">
        <w:rPr>
          <w:rtl w:val="0"/>
        </w:rPr>
      </w:r>
    </w:p>
    <w:p w:rsidR="00000000" w:rsidDel="00000000" w:rsidP="00000000" w:rsidRDefault="00000000" w:rsidRPr="00000000" w14:paraId="0000009C">
      <w:pPr>
        <w:spacing w:line="240" w:lineRule="auto"/>
        <w:rPr>
          <w:sz w:val="20"/>
          <w:szCs w:val="20"/>
        </w:rPr>
      </w:pPr>
      <w:r w:rsidDel="00000000" w:rsidR="00000000" w:rsidRPr="00000000">
        <w:rPr>
          <w:b w:val="1"/>
          <w:rtl w:val="0"/>
        </w:rPr>
        <w:t xml:space="preserve">*</w:t>
      </w:r>
      <w:r w:rsidDel="00000000" w:rsidR="00000000" w:rsidRPr="00000000">
        <w:rPr>
          <w:b w:val="1"/>
          <w:rtl w:val="0"/>
        </w:rPr>
        <w:t xml:space="preserve">Important note: </w:t>
      </w:r>
      <w:r w:rsidDel="00000000" w:rsidR="00000000" w:rsidRPr="00000000">
        <w:rPr>
          <w:u w:val="single"/>
          <w:rtl w:val="0"/>
        </w:rPr>
        <w:t xml:space="preserve">Before publication</w:t>
      </w:r>
      <w:r w:rsidDel="00000000" w:rsidR="00000000" w:rsidRPr="00000000">
        <w:rPr>
          <w:b w:val="1"/>
          <w:rtl w:val="0"/>
        </w:rPr>
        <w:t xml:space="preserve">, </w:t>
      </w:r>
      <w:r w:rsidDel="00000000" w:rsidR="00000000" w:rsidRPr="00000000">
        <w:rPr>
          <w:sz w:val="20"/>
          <w:szCs w:val="20"/>
          <w:rtl w:val="0"/>
        </w:rPr>
        <w:t xml:space="preserve">p</w:t>
      </w:r>
      <w:r w:rsidDel="00000000" w:rsidR="00000000" w:rsidRPr="00000000">
        <w:rPr>
          <w:sz w:val="20"/>
          <w:szCs w:val="20"/>
          <w:rtl w:val="0"/>
        </w:rPr>
        <w:t xml:space="preserve">lease notify and share drafted blogs with the Erika Nunez </w:t>
      </w:r>
      <w:hyperlink r:id="rId24">
        <w:r w:rsidDel="00000000" w:rsidR="00000000" w:rsidRPr="00000000">
          <w:rPr>
            <w:color w:val="1155cc"/>
            <w:sz w:val="20"/>
            <w:szCs w:val="20"/>
            <w:u w:val="single"/>
            <w:rtl w:val="0"/>
          </w:rPr>
          <w:t xml:space="preserve">nunezek@state.gov</w:t>
        </w:r>
      </w:hyperlink>
      <w:r w:rsidDel="00000000" w:rsidR="00000000" w:rsidRPr="00000000">
        <w:rPr>
          <w:sz w:val="20"/>
          <w:szCs w:val="20"/>
          <w:rtl w:val="0"/>
        </w:rPr>
        <w:t xml:space="preserve">, Laura Cline </w:t>
      </w:r>
      <w:hyperlink r:id="rId25">
        <w:r w:rsidDel="00000000" w:rsidR="00000000" w:rsidRPr="00000000">
          <w:rPr>
            <w:color w:val="1155cc"/>
            <w:sz w:val="20"/>
            <w:szCs w:val="20"/>
            <w:u w:val="single"/>
            <w:rtl w:val="0"/>
          </w:rPr>
          <w:t xml:space="preserve">clinelv@state.gov</w:t>
        </w:r>
      </w:hyperlink>
      <w:r w:rsidDel="00000000" w:rsidR="00000000" w:rsidRPr="00000000">
        <w:rPr>
          <w:sz w:val="20"/>
          <w:szCs w:val="20"/>
          <w:rtl w:val="0"/>
        </w:rPr>
        <w:t xml:space="preserve">, and Melinda Laituri </w:t>
      </w:r>
      <w:hyperlink r:id="rId26">
        <w:r w:rsidDel="00000000" w:rsidR="00000000" w:rsidRPr="00000000">
          <w:rPr>
            <w:color w:val="1155cc"/>
            <w:sz w:val="20"/>
            <w:szCs w:val="20"/>
            <w:u w:val="single"/>
            <w:rtl w:val="0"/>
          </w:rPr>
          <w:t xml:space="preserve">Melinda.Laituri@ColoState.EDU</w:t>
        </w:r>
      </w:hyperlink>
      <w:r w:rsidDel="00000000" w:rsidR="00000000" w:rsidRPr="00000000">
        <w:rPr>
          <w:sz w:val="20"/>
          <w:szCs w:val="20"/>
          <w:rtl w:val="0"/>
        </w:rPr>
        <w:t xml:space="preserve"> . </w:t>
      </w:r>
    </w:p>
    <w:p w:rsidR="00000000" w:rsidDel="00000000" w:rsidP="00000000" w:rsidRDefault="00000000" w:rsidRPr="00000000" w14:paraId="0000009D">
      <w:pPr>
        <w:spacing w:line="240" w:lineRule="auto"/>
        <w:rPr/>
      </w:pPr>
      <w:r w:rsidDel="00000000" w:rsidR="00000000" w:rsidRPr="00000000">
        <w:rPr>
          <w:rtl w:val="0"/>
        </w:rPr>
      </w:r>
    </w:p>
    <w:p w:rsidR="00000000" w:rsidDel="00000000" w:rsidP="00000000" w:rsidRDefault="00000000" w:rsidRPr="00000000" w14:paraId="0000009E">
      <w:pPr>
        <w:spacing w:line="240" w:lineRule="auto"/>
        <w:rPr/>
      </w:pPr>
      <w:r w:rsidDel="00000000" w:rsidR="00000000" w:rsidRPr="00000000">
        <w:rPr>
          <w:rtl w:val="0"/>
        </w:rPr>
        <w:t xml:space="preserve">When posting blogs on any platform, please do refer back to the mapgive.state.gov/c2m2 website and boilerplate language, as follows: </w:t>
      </w:r>
    </w:p>
    <w:p w:rsidR="00000000" w:rsidDel="00000000" w:rsidP="00000000" w:rsidRDefault="00000000" w:rsidRPr="00000000" w14:paraId="0000009F">
      <w:pPr>
        <w:spacing w:line="240" w:lineRule="auto"/>
        <w:rPr/>
      </w:pPr>
      <w:r w:rsidDel="00000000" w:rsidR="00000000" w:rsidRPr="00000000">
        <w:rPr>
          <w:rtl w:val="0"/>
        </w:rPr>
      </w:r>
    </w:p>
    <w:p w:rsidR="00000000" w:rsidDel="00000000" w:rsidP="00000000" w:rsidRDefault="00000000" w:rsidRPr="00000000" w14:paraId="000000A0">
      <w:pPr>
        <w:spacing w:line="240" w:lineRule="auto"/>
        <w:rPr/>
      </w:pPr>
      <w:r w:rsidDel="00000000" w:rsidR="00000000" w:rsidRPr="00000000">
        <w:rPr>
          <w:rtl w:val="0"/>
        </w:rPr>
        <w:t xml:space="preserve">For more information about the Cities’ COVID Mitigation Mapping (C2M2) program, please go to mapgive.state.gov/c2m2.</w:t>
      </w:r>
    </w:p>
    <w:p w:rsidR="00000000" w:rsidDel="00000000" w:rsidP="00000000" w:rsidRDefault="00000000" w:rsidRPr="00000000" w14:paraId="000000A1">
      <w:pPr>
        <w:spacing w:line="240" w:lineRule="auto"/>
        <w:rPr/>
      </w:pPr>
      <w:r w:rsidDel="00000000" w:rsidR="00000000" w:rsidRPr="00000000">
        <w:rPr>
          <w:rtl w:val="0"/>
        </w:rPr>
      </w:r>
    </w:p>
    <w:p w:rsidR="00000000" w:rsidDel="00000000" w:rsidP="00000000" w:rsidRDefault="00000000" w:rsidRPr="00000000" w14:paraId="000000A2">
      <w:pPr>
        <w:spacing w:line="240" w:lineRule="auto"/>
        <w:rPr>
          <w:b w:val="1"/>
          <w:color w:val="365f91"/>
          <w:sz w:val="28"/>
          <w:szCs w:val="28"/>
        </w:rPr>
      </w:pPr>
      <w:r w:rsidDel="00000000" w:rsidR="00000000" w:rsidRPr="00000000">
        <w:rPr>
          <w:b w:val="1"/>
          <w:rtl w:val="0"/>
        </w:rPr>
        <w:t xml:space="preserve">Frequency &amp; Planning</w:t>
      </w:r>
      <w:r w:rsidDel="00000000" w:rsidR="00000000" w:rsidRPr="00000000">
        <w:rPr>
          <w:rtl w:val="0"/>
        </w:rPr>
      </w:r>
    </w:p>
    <w:p w:rsidR="00000000" w:rsidDel="00000000" w:rsidP="00000000" w:rsidRDefault="00000000" w:rsidRPr="00000000" w14:paraId="000000A3">
      <w:pPr>
        <w:spacing w:line="240" w:lineRule="auto"/>
        <w:ind w:left="720" w:firstLine="0"/>
        <w:rPr>
          <w:b w:val="1"/>
          <w:color w:val="365f91"/>
          <w:sz w:val="28"/>
          <w:szCs w:val="28"/>
        </w:rPr>
      </w:pPr>
      <w:r w:rsidDel="00000000" w:rsidR="00000000" w:rsidRPr="00000000">
        <w:rPr>
          <w:rtl w:val="0"/>
        </w:rPr>
      </w:r>
    </w:p>
    <w:p w:rsidR="00000000" w:rsidDel="00000000" w:rsidP="00000000" w:rsidRDefault="00000000" w:rsidRPr="00000000" w14:paraId="000000A4">
      <w:pPr>
        <w:numPr>
          <w:ilvl w:val="0"/>
          <w:numId w:val="6"/>
        </w:numPr>
        <w:spacing w:line="240" w:lineRule="auto"/>
        <w:ind w:left="720" w:hanging="360"/>
      </w:pPr>
      <w:r w:rsidDel="00000000" w:rsidR="00000000" w:rsidRPr="00000000">
        <w:rPr>
          <w:rtl w:val="0"/>
        </w:rPr>
        <w:t xml:space="preserve">Minimum 1 blog per quarter per hub </w:t>
      </w:r>
      <w:commentRangeStart w:id="1"/>
      <w:r w:rsidDel="00000000" w:rsidR="00000000" w:rsidRPr="00000000">
        <w:rPr>
          <w:rtl w:val="0"/>
        </w:rPr>
        <w:t xml:space="preserve">required</w:t>
      </w:r>
      <w:commentRangeEnd w:id="1"/>
      <w:r w:rsidDel="00000000" w:rsidR="00000000" w:rsidRPr="00000000">
        <w:commentReference w:id="1"/>
      </w:r>
      <w:r w:rsidDel="00000000" w:rsidR="00000000" w:rsidRPr="00000000">
        <w:rPr>
          <w:rtl w:val="0"/>
        </w:rPr>
        <w:t xml:space="preserve">. To help in our planning, please submit your plan for at least three proposed topics and submission dates well before quarterly deadlines. (We know that topics can change sometimes and can accommodate revised plans later).</w:t>
      </w:r>
    </w:p>
    <w:p w:rsidR="00000000" w:rsidDel="00000000" w:rsidP="00000000" w:rsidRDefault="00000000" w:rsidRPr="00000000" w14:paraId="000000A5">
      <w:pPr>
        <w:numPr>
          <w:ilvl w:val="0"/>
          <w:numId w:val="6"/>
        </w:numPr>
        <w:spacing w:line="240" w:lineRule="auto"/>
        <w:ind w:left="720" w:hanging="360"/>
      </w:pPr>
      <w:r w:rsidDel="00000000" w:rsidR="00000000" w:rsidRPr="00000000">
        <w:rPr>
          <w:rtl w:val="0"/>
        </w:rPr>
        <w:t xml:space="preserve">More than one post per quarter is always welcome, and we can happily support.</w:t>
      </w:r>
    </w:p>
    <w:p w:rsidR="00000000" w:rsidDel="00000000" w:rsidP="00000000" w:rsidRDefault="00000000" w:rsidRPr="00000000" w14:paraId="000000A6">
      <w:pPr>
        <w:numPr>
          <w:ilvl w:val="0"/>
          <w:numId w:val="6"/>
        </w:numPr>
        <w:spacing w:line="240" w:lineRule="auto"/>
        <w:ind w:left="720" w:hanging="360"/>
      </w:pPr>
      <w:r w:rsidDel="00000000" w:rsidR="00000000" w:rsidRPr="00000000">
        <w:rPr>
          <w:rtl w:val="0"/>
        </w:rPr>
        <w:t xml:space="preserve">Timing: Please let us know if you would like to plan different topics during a specific week or ahead of an important date or event.</w:t>
      </w:r>
    </w:p>
    <w:p w:rsidR="00000000" w:rsidDel="00000000" w:rsidP="00000000" w:rsidRDefault="00000000" w:rsidRPr="00000000" w14:paraId="000000A7">
      <w:pPr>
        <w:spacing w:line="240" w:lineRule="auto"/>
        <w:ind w:left="0" w:firstLine="0"/>
        <w:rPr/>
      </w:pPr>
      <w:r w:rsidDel="00000000" w:rsidR="00000000" w:rsidRPr="00000000">
        <w:rPr>
          <w:rtl w:val="0"/>
        </w:rPr>
      </w:r>
    </w:p>
    <w:p w:rsidR="00000000" w:rsidDel="00000000" w:rsidP="00000000" w:rsidRDefault="00000000" w:rsidRPr="00000000" w14:paraId="000000A8">
      <w:pPr>
        <w:spacing w:line="240" w:lineRule="auto"/>
        <w:ind w:left="0" w:firstLine="0"/>
        <w:rPr/>
      </w:pPr>
      <w:r w:rsidDel="00000000" w:rsidR="00000000" w:rsidRPr="00000000">
        <w:rPr>
          <w:rtl w:val="0"/>
        </w:rPr>
      </w:r>
    </w:p>
    <w:p w:rsidR="00000000" w:rsidDel="00000000" w:rsidP="00000000" w:rsidRDefault="00000000" w:rsidRPr="00000000" w14:paraId="000000A9">
      <w:pPr>
        <w:spacing w:line="240" w:lineRule="auto"/>
        <w:ind w:left="0" w:firstLine="0"/>
        <w:rPr/>
      </w:pPr>
      <w:r w:rsidDel="00000000" w:rsidR="00000000" w:rsidRPr="00000000">
        <w:rPr>
          <w:rtl w:val="0"/>
        </w:rPr>
      </w:r>
    </w:p>
    <w:p w:rsidR="00000000" w:rsidDel="00000000" w:rsidP="00000000" w:rsidRDefault="00000000" w:rsidRPr="00000000" w14:paraId="000000AA">
      <w:pPr>
        <w:spacing w:line="240" w:lineRule="auto"/>
        <w:ind w:left="0" w:firstLine="0"/>
        <w:rPr/>
      </w:pPr>
      <w:r w:rsidDel="00000000" w:rsidR="00000000" w:rsidRPr="00000000">
        <w:rPr>
          <w:rtl w:val="0"/>
        </w:rPr>
      </w:r>
    </w:p>
    <w:p w:rsidR="00000000" w:rsidDel="00000000" w:rsidP="00000000" w:rsidRDefault="00000000" w:rsidRPr="00000000" w14:paraId="000000AB">
      <w:pPr>
        <w:spacing w:line="240" w:lineRule="auto"/>
        <w:ind w:left="0" w:firstLine="0"/>
        <w:rPr/>
      </w:pPr>
      <w:r w:rsidDel="00000000" w:rsidR="00000000" w:rsidRPr="00000000">
        <w:rPr>
          <w:rtl w:val="0"/>
        </w:rPr>
      </w:r>
    </w:p>
    <w:p w:rsidR="00000000" w:rsidDel="00000000" w:rsidP="00000000" w:rsidRDefault="00000000" w:rsidRPr="00000000" w14:paraId="000000AC">
      <w:pPr>
        <w:spacing w:line="240" w:lineRule="auto"/>
        <w:ind w:left="0" w:firstLine="0"/>
        <w:rPr/>
      </w:pPr>
      <w:r w:rsidDel="00000000" w:rsidR="00000000" w:rsidRPr="00000000">
        <w:rPr>
          <w:rtl w:val="0"/>
        </w:rPr>
      </w:r>
    </w:p>
    <w:p w:rsidR="00000000" w:rsidDel="00000000" w:rsidP="00000000" w:rsidRDefault="00000000" w:rsidRPr="00000000" w14:paraId="000000AD">
      <w:pPr>
        <w:spacing w:line="240" w:lineRule="auto"/>
        <w:ind w:left="0" w:firstLine="0"/>
        <w:rPr/>
      </w:pPr>
      <w:r w:rsidDel="00000000" w:rsidR="00000000" w:rsidRPr="00000000">
        <w:rPr>
          <w:rtl w:val="0"/>
        </w:rPr>
      </w:r>
    </w:p>
    <w:p w:rsidR="00000000" w:rsidDel="00000000" w:rsidP="00000000" w:rsidRDefault="00000000" w:rsidRPr="00000000" w14:paraId="000000AE">
      <w:pPr>
        <w:spacing w:line="240" w:lineRule="auto"/>
        <w:ind w:left="0" w:firstLine="0"/>
        <w:rPr>
          <w:b w:val="1"/>
        </w:rPr>
      </w:pPr>
      <w:r w:rsidDel="00000000" w:rsidR="00000000" w:rsidRPr="00000000">
        <w:rPr>
          <w:b w:val="1"/>
          <w:rtl w:val="0"/>
        </w:rPr>
        <w:t xml:space="preserve">Blog Post Types</w:t>
      </w:r>
    </w:p>
    <w:p w:rsidR="00000000" w:rsidDel="00000000" w:rsidP="00000000" w:rsidRDefault="00000000" w:rsidRPr="00000000" w14:paraId="000000AF">
      <w:pPr>
        <w:spacing w:line="240" w:lineRule="auto"/>
        <w:rPr/>
      </w:pPr>
      <w:r w:rsidDel="00000000" w:rsidR="00000000" w:rsidRPr="00000000">
        <w:rPr>
          <w:rtl w:val="0"/>
        </w:rPr>
      </w:r>
    </w:p>
    <w:p w:rsidR="00000000" w:rsidDel="00000000" w:rsidP="00000000" w:rsidRDefault="00000000" w:rsidRPr="00000000" w14:paraId="000000B0">
      <w:pPr>
        <w:spacing w:line="240" w:lineRule="auto"/>
        <w:rPr/>
      </w:pPr>
      <w:r w:rsidDel="00000000" w:rsidR="00000000" w:rsidRPr="00000000">
        <w:rPr>
          <w:rtl w:val="0"/>
        </w:rPr>
        <w:t xml:space="preserve">There are many styles of posting. We encourage you to explore the forms that work best with your other project responsibilities. </w:t>
      </w:r>
    </w:p>
    <w:p w:rsidR="00000000" w:rsidDel="00000000" w:rsidP="00000000" w:rsidRDefault="00000000" w:rsidRPr="00000000" w14:paraId="000000B1">
      <w:pPr>
        <w:spacing w:line="240" w:lineRule="auto"/>
        <w:rPr/>
      </w:pP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b w:val="1"/>
          <w:rtl w:val="0"/>
        </w:rPr>
        <w:t xml:space="preserve">Important Note:</w:t>
      </w:r>
      <w:r w:rsidDel="00000000" w:rsidR="00000000" w:rsidRPr="00000000">
        <w:rPr>
          <w:rtl w:val="0"/>
        </w:rPr>
        <w:t xml:space="preserve"> When drafting blog posts, please keep in mind possible sensitivities of posting on the behalf of a U.S. Department of State funded program. Please reach out to Erika Nunez nunezek@state.gov to help clarify and answer any questions.</w:t>
      </w:r>
    </w:p>
    <w:p w:rsidR="00000000" w:rsidDel="00000000" w:rsidP="00000000" w:rsidRDefault="00000000" w:rsidRPr="00000000" w14:paraId="000000B3">
      <w:pPr>
        <w:spacing w:line="240" w:lineRule="auto"/>
        <w:rPr/>
      </w:pPr>
      <w:r w:rsidDel="00000000" w:rsidR="00000000" w:rsidRPr="00000000">
        <w:rPr>
          <w:rtl w:val="0"/>
        </w:rPr>
      </w:r>
    </w:p>
    <w:p w:rsidR="00000000" w:rsidDel="00000000" w:rsidP="00000000" w:rsidRDefault="00000000" w:rsidRPr="00000000" w14:paraId="000000B4">
      <w:pPr>
        <w:spacing w:line="240" w:lineRule="auto"/>
        <w:rPr/>
      </w:pPr>
      <w:r w:rsidDel="00000000" w:rsidR="00000000" w:rsidRPr="00000000">
        <w:rPr>
          <w:rtl w:val="0"/>
        </w:rPr>
        <w:t xml:space="preserve">We have provided ideas for brief-form posts that do not replace the minimum requirement of one standard-length blog post per quarter but can help you capture your work quickly:</w:t>
      </w:r>
    </w:p>
    <w:p w:rsidR="00000000" w:rsidDel="00000000" w:rsidP="00000000" w:rsidRDefault="00000000" w:rsidRPr="00000000" w14:paraId="000000B5">
      <w:pPr>
        <w:spacing w:line="240" w:lineRule="auto"/>
        <w:rPr/>
      </w:pPr>
      <w:r w:rsidDel="00000000" w:rsidR="00000000" w:rsidRPr="00000000">
        <w:rPr>
          <w:rtl w:val="0"/>
        </w:rPr>
      </w:r>
    </w:p>
    <w:p w:rsidR="00000000" w:rsidDel="00000000" w:rsidP="00000000" w:rsidRDefault="00000000" w:rsidRPr="00000000" w14:paraId="000000B6">
      <w:pPr>
        <w:numPr>
          <w:ilvl w:val="0"/>
          <w:numId w:val="9"/>
        </w:numPr>
        <w:spacing w:line="240" w:lineRule="auto"/>
        <w:ind w:left="720" w:hanging="360"/>
      </w:pPr>
      <w:r w:rsidDel="00000000" w:rsidR="00000000" w:rsidRPr="00000000">
        <w:rPr>
          <w:b w:val="1"/>
          <w:rtl w:val="0"/>
        </w:rPr>
        <w:t xml:space="preserve">Standard posts</w:t>
      </w:r>
      <w:r w:rsidDel="00000000" w:rsidR="00000000" w:rsidRPr="00000000">
        <w:rPr>
          <w:rtl w:val="0"/>
        </w:rPr>
        <w:t xml:space="preserve"> are recommended to be 300 - 800 words with an image or video clip</w:t>
      </w:r>
    </w:p>
    <w:p w:rsidR="00000000" w:rsidDel="00000000" w:rsidP="00000000" w:rsidRDefault="00000000" w:rsidRPr="00000000" w14:paraId="000000B7">
      <w:pPr>
        <w:numPr>
          <w:ilvl w:val="1"/>
          <w:numId w:val="9"/>
        </w:numPr>
        <w:spacing w:line="240" w:lineRule="auto"/>
        <w:ind w:left="1440" w:hanging="360"/>
      </w:pPr>
      <w:r w:rsidDel="00000000" w:rsidR="00000000" w:rsidRPr="00000000">
        <w:rPr>
          <w:rtl w:val="0"/>
        </w:rPr>
        <w:t xml:space="preserve">Example of a MapGive story </w:t>
      </w:r>
      <w:hyperlink r:id="rId27">
        <w:r w:rsidDel="00000000" w:rsidR="00000000" w:rsidRPr="00000000">
          <w:rPr>
            <w:color w:val="1155cc"/>
            <w:u w:val="single"/>
            <w:rtl w:val="0"/>
          </w:rPr>
          <w:t xml:space="preserve">https://mapgive.state.gov/stories/ashgabat.html</w:t>
        </w:r>
      </w:hyperlink>
      <w:r w:rsidDel="00000000" w:rsidR="00000000" w:rsidRPr="00000000">
        <w:rPr>
          <w:rtl w:val="0"/>
        </w:rPr>
        <w:t xml:space="preserve"> </w:t>
      </w:r>
    </w:p>
    <w:p w:rsidR="00000000" w:rsidDel="00000000" w:rsidP="00000000" w:rsidRDefault="00000000" w:rsidRPr="00000000" w14:paraId="000000B8">
      <w:pPr>
        <w:numPr>
          <w:ilvl w:val="1"/>
          <w:numId w:val="9"/>
        </w:numPr>
        <w:spacing w:line="240" w:lineRule="auto"/>
        <w:ind w:left="1440" w:hanging="360"/>
      </w:pPr>
      <w:r w:rsidDel="00000000" w:rsidR="00000000" w:rsidRPr="00000000">
        <w:rPr>
          <w:rtl w:val="0"/>
        </w:rPr>
        <w:t xml:space="preserve">Example of a </w:t>
      </w:r>
      <w:hyperlink r:id="rId28">
        <w:r w:rsidDel="00000000" w:rsidR="00000000" w:rsidRPr="00000000">
          <w:rPr>
            <w:color w:val="1155cc"/>
            <w:u w:val="single"/>
            <w:rtl w:val="0"/>
          </w:rPr>
          <w:t xml:space="preserve">MapGive story describing a workshop in Piura, Peru</w:t>
        </w:r>
      </w:hyperlink>
      <w:r w:rsidDel="00000000" w:rsidR="00000000" w:rsidRPr="00000000">
        <w:rPr>
          <w:rtl w:val="0"/>
        </w:rPr>
      </w:r>
    </w:p>
    <w:p w:rsidR="00000000" w:rsidDel="00000000" w:rsidP="00000000" w:rsidRDefault="00000000" w:rsidRPr="00000000" w14:paraId="000000B9">
      <w:pPr>
        <w:numPr>
          <w:ilvl w:val="0"/>
          <w:numId w:val="9"/>
        </w:numPr>
        <w:spacing w:line="240" w:lineRule="auto"/>
        <w:ind w:left="720" w:hanging="360"/>
      </w:pPr>
      <w:r w:rsidDel="00000000" w:rsidR="00000000" w:rsidRPr="00000000">
        <w:rPr>
          <w:b w:val="1"/>
          <w:rtl w:val="0"/>
        </w:rPr>
        <w:t xml:space="preserve">Multiple-hub</w:t>
      </w:r>
      <w:r w:rsidDel="00000000" w:rsidR="00000000" w:rsidRPr="00000000">
        <w:rPr>
          <w:rtl w:val="0"/>
        </w:rPr>
        <w:t xml:space="preserve">,</w:t>
      </w:r>
      <w:r w:rsidDel="00000000" w:rsidR="00000000" w:rsidRPr="00000000">
        <w:rPr>
          <w:b w:val="1"/>
          <w:rtl w:val="0"/>
        </w:rPr>
        <w:t xml:space="preserve"> collaborative posts</w:t>
      </w:r>
      <w:r w:rsidDel="00000000" w:rsidR="00000000" w:rsidRPr="00000000">
        <w:rPr>
          <w:rtl w:val="0"/>
        </w:rPr>
        <w:t xml:space="preserve"> are sometimes valuable, although hard to manage because of all of the specific information from different locales. It helps if there is a specific shared topic, such as how different hubs are approaching questions of public health data. These might be longer than 800 words if necessary.</w:t>
      </w:r>
    </w:p>
    <w:p w:rsidR="00000000" w:rsidDel="00000000" w:rsidP="00000000" w:rsidRDefault="00000000" w:rsidRPr="00000000" w14:paraId="000000BA">
      <w:pPr>
        <w:numPr>
          <w:ilvl w:val="0"/>
          <w:numId w:val="9"/>
        </w:numPr>
        <w:spacing w:line="240" w:lineRule="auto"/>
        <w:ind w:left="720" w:hanging="360"/>
      </w:pPr>
      <w:r w:rsidDel="00000000" w:rsidR="00000000" w:rsidRPr="00000000">
        <w:rPr>
          <w:b w:val="1"/>
          <w:rtl w:val="0"/>
        </w:rPr>
        <w:t xml:space="preserve">Perspectives</w:t>
      </w:r>
      <w:r w:rsidDel="00000000" w:rsidR="00000000" w:rsidRPr="00000000">
        <w:rPr>
          <w:rtl w:val="0"/>
        </w:rPr>
        <w:t xml:space="preserve"> are personal reflections on the nature of the work or the community you are working with. It could also include challenges your team faced in your work. It should be accompanied by a headshot, either casual or formal (casual is probably best, preferably in an appropriate setting). There is no set word count for these. They can be very short (a brief post - a photo and quote) or longer (a standard post - an essay or interview). </w:t>
      </w:r>
    </w:p>
    <w:p w:rsidR="00000000" w:rsidDel="00000000" w:rsidP="00000000" w:rsidRDefault="00000000" w:rsidRPr="00000000" w14:paraId="000000BB">
      <w:pPr>
        <w:numPr>
          <w:ilvl w:val="0"/>
          <w:numId w:val="9"/>
        </w:numPr>
        <w:spacing w:line="240" w:lineRule="auto"/>
        <w:ind w:left="720" w:hanging="360"/>
        <w:rPr>
          <w:b w:val="1"/>
        </w:rPr>
      </w:pPr>
      <w:r w:rsidDel="00000000" w:rsidR="00000000" w:rsidRPr="00000000">
        <w:rPr>
          <w:b w:val="1"/>
          <w:rtl w:val="0"/>
        </w:rPr>
        <w:t xml:space="preserve">Q&amp;A: </w:t>
      </w:r>
      <w:r w:rsidDel="00000000" w:rsidR="00000000" w:rsidRPr="00000000">
        <w:rPr>
          <w:rtl w:val="0"/>
        </w:rPr>
        <w:t xml:space="preserve">these are perspective pieces, but in conversation form. Let us know if you’d like suggestions for questions to ask.</w:t>
      </w:r>
    </w:p>
    <w:p w:rsidR="00000000" w:rsidDel="00000000" w:rsidP="00000000" w:rsidRDefault="00000000" w:rsidRPr="00000000" w14:paraId="000000BC">
      <w:pPr>
        <w:numPr>
          <w:ilvl w:val="0"/>
          <w:numId w:val="9"/>
        </w:numPr>
        <w:spacing w:line="240" w:lineRule="auto"/>
        <w:ind w:left="720" w:hanging="360"/>
      </w:pPr>
      <w:r w:rsidDel="00000000" w:rsidR="00000000" w:rsidRPr="00000000">
        <w:rPr>
          <w:b w:val="1"/>
          <w:rtl w:val="0"/>
        </w:rPr>
        <w:t xml:space="preserve">Brief posts</w:t>
      </w:r>
      <w:r w:rsidDel="00000000" w:rsidR="00000000" w:rsidRPr="00000000">
        <w:rPr>
          <w:rtl w:val="0"/>
        </w:rPr>
        <w:t xml:space="preserve"> can include (these are ideas, feel free to ask us about variations)</w:t>
      </w:r>
    </w:p>
    <w:p w:rsidR="00000000" w:rsidDel="00000000" w:rsidP="00000000" w:rsidRDefault="00000000" w:rsidRPr="00000000" w14:paraId="000000BD">
      <w:pPr>
        <w:numPr>
          <w:ilvl w:val="1"/>
          <w:numId w:val="9"/>
        </w:numPr>
        <w:spacing w:line="240" w:lineRule="auto"/>
        <w:ind w:left="1440" w:hanging="360"/>
      </w:pPr>
      <w:r w:rsidDel="00000000" w:rsidR="00000000" w:rsidRPr="00000000">
        <w:rPr>
          <w:b w:val="1"/>
          <w:rtl w:val="0"/>
        </w:rPr>
        <w:t xml:space="preserve">Data Glance</w:t>
      </w:r>
      <w:r w:rsidDel="00000000" w:rsidR="00000000" w:rsidRPr="00000000">
        <w:rPr>
          <w:rtl w:val="0"/>
        </w:rPr>
        <w:t xml:space="preserve"> - a compelling graphic plus a few sentence or a paragraph maximum on some interesting insight or discovery</w:t>
      </w:r>
    </w:p>
    <w:p w:rsidR="00000000" w:rsidDel="00000000" w:rsidP="00000000" w:rsidRDefault="00000000" w:rsidRPr="00000000" w14:paraId="000000BE">
      <w:pPr>
        <w:numPr>
          <w:ilvl w:val="1"/>
          <w:numId w:val="9"/>
        </w:numPr>
        <w:spacing w:line="240" w:lineRule="auto"/>
        <w:ind w:left="1440" w:hanging="360"/>
      </w:pPr>
      <w:r w:rsidDel="00000000" w:rsidR="00000000" w:rsidRPr="00000000">
        <w:rPr>
          <w:b w:val="1"/>
          <w:rtl w:val="0"/>
        </w:rPr>
        <w:t xml:space="preserve">Candid from an event</w:t>
      </w:r>
      <w:r w:rsidDel="00000000" w:rsidR="00000000" w:rsidRPr="00000000">
        <w:rPr>
          <w:rtl w:val="0"/>
        </w:rPr>
        <w:t xml:space="preserve"> - A photo of people at work or otherwise gathered at one of your events, with a brief who-what-why and a quote from a participant. Roughly a paragraph or two at most.</w:t>
      </w:r>
    </w:p>
    <w:p w:rsidR="00000000" w:rsidDel="00000000" w:rsidP="00000000" w:rsidRDefault="00000000" w:rsidRPr="00000000" w14:paraId="000000BF">
      <w:pPr>
        <w:numPr>
          <w:ilvl w:val="1"/>
          <w:numId w:val="9"/>
        </w:numPr>
        <w:spacing w:line="240" w:lineRule="auto"/>
        <w:ind w:left="1440" w:hanging="360"/>
      </w:pPr>
      <w:r w:rsidDel="00000000" w:rsidR="00000000" w:rsidRPr="00000000">
        <w:rPr>
          <w:b w:val="1"/>
          <w:rtl w:val="0"/>
        </w:rPr>
        <w:t xml:space="preserve">Candid from your location</w:t>
      </w:r>
      <w:r w:rsidDel="00000000" w:rsidR="00000000" w:rsidRPr="00000000">
        <w:rPr>
          <w:rtl w:val="0"/>
        </w:rPr>
        <w:t xml:space="preserve"> - You can capture (or ask your community members) to grab an Instagram-style moment near where you are working, with a quote on its significance to the work. (Do stay aware of privacy issues and only photograph public places, with no close-up photos of people without permissions.)</w:t>
      </w:r>
    </w:p>
    <w:p w:rsidR="00000000" w:rsidDel="00000000" w:rsidP="00000000" w:rsidRDefault="00000000" w:rsidRPr="00000000" w14:paraId="000000C0">
      <w:pPr>
        <w:spacing w:line="240" w:lineRule="auto"/>
        <w:ind w:left="0" w:firstLine="0"/>
        <w:rPr>
          <w:b w:val="1"/>
        </w:rPr>
      </w:pPr>
      <w:r w:rsidDel="00000000" w:rsidR="00000000" w:rsidRPr="00000000">
        <w:rPr>
          <w:rtl w:val="0"/>
        </w:rPr>
      </w:r>
    </w:p>
    <w:p w:rsidR="00000000" w:rsidDel="00000000" w:rsidP="00000000" w:rsidRDefault="00000000" w:rsidRPr="00000000" w14:paraId="000000C1">
      <w:pPr>
        <w:spacing w:line="240" w:lineRule="auto"/>
        <w:ind w:left="0" w:firstLine="0"/>
        <w:rPr>
          <w:b w:val="1"/>
        </w:rPr>
      </w:pPr>
      <w:r w:rsidDel="00000000" w:rsidR="00000000" w:rsidRPr="00000000">
        <w:rPr>
          <w:rtl w:val="0"/>
        </w:rPr>
      </w:r>
    </w:p>
    <w:p w:rsidR="00000000" w:rsidDel="00000000" w:rsidP="00000000" w:rsidRDefault="00000000" w:rsidRPr="00000000" w14:paraId="000000C2">
      <w:pPr>
        <w:spacing w:line="240" w:lineRule="auto"/>
        <w:ind w:left="0" w:firstLine="0"/>
        <w:rPr>
          <w:b w:val="1"/>
        </w:rPr>
      </w:pPr>
      <w:r w:rsidDel="00000000" w:rsidR="00000000" w:rsidRPr="00000000">
        <w:rPr>
          <w:b w:val="1"/>
          <w:rtl w:val="0"/>
        </w:rPr>
        <w:t xml:space="preserve">Suggested Topics</w:t>
      </w:r>
    </w:p>
    <w:p w:rsidR="00000000" w:rsidDel="00000000" w:rsidP="00000000" w:rsidRDefault="00000000" w:rsidRPr="00000000" w14:paraId="000000C3">
      <w:pPr>
        <w:spacing w:line="240" w:lineRule="auto"/>
        <w:rPr/>
      </w:pPr>
      <w:r w:rsidDel="00000000" w:rsidR="00000000" w:rsidRPr="00000000">
        <w:rPr>
          <w:rtl w:val="0"/>
        </w:rPr>
        <w:t xml:space="preserve">As you choose your topic and approach, think about your intended audience  (“I am writing primarily for peers in the mapping community,” or “I would like to attract other college students to the practice of mapping.”)</w:t>
      </w:r>
    </w:p>
    <w:p w:rsidR="00000000" w:rsidDel="00000000" w:rsidP="00000000" w:rsidRDefault="00000000" w:rsidRPr="00000000" w14:paraId="000000C4">
      <w:pPr>
        <w:spacing w:line="240" w:lineRule="auto"/>
        <w:rPr/>
      </w:pPr>
      <w:r w:rsidDel="00000000" w:rsidR="00000000" w:rsidRPr="00000000">
        <w:rPr>
          <w:rtl w:val="0"/>
        </w:rPr>
      </w:r>
    </w:p>
    <w:p w:rsidR="00000000" w:rsidDel="00000000" w:rsidP="00000000" w:rsidRDefault="00000000" w:rsidRPr="00000000" w14:paraId="000000C5">
      <w:pPr>
        <w:spacing w:line="240" w:lineRule="auto"/>
        <w:rPr>
          <w:b w:val="1"/>
        </w:rPr>
      </w:pPr>
      <w:r w:rsidDel="00000000" w:rsidR="00000000" w:rsidRPr="00000000">
        <w:rPr>
          <w:b w:val="1"/>
          <w:rtl w:val="0"/>
        </w:rPr>
        <w:t xml:space="preserve">C2M2’s audiences are as follows:</w:t>
      </w:r>
    </w:p>
    <w:p w:rsidR="00000000" w:rsidDel="00000000" w:rsidP="00000000" w:rsidRDefault="00000000" w:rsidRPr="00000000" w14:paraId="000000C6">
      <w:pPr>
        <w:spacing w:line="240" w:lineRule="auto"/>
        <w:ind w:left="720" w:firstLine="0"/>
        <w:rPr/>
      </w:pPr>
      <w:r w:rsidDel="00000000" w:rsidR="00000000" w:rsidRPr="00000000">
        <w:rPr>
          <w:rtl w:val="0"/>
        </w:rPr>
      </w:r>
    </w:p>
    <w:p w:rsidR="00000000" w:rsidDel="00000000" w:rsidP="00000000" w:rsidRDefault="00000000" w:rsidRPr="00000000" w14:paraId="000000C7">
      <w:pPr>
        <w:numPr>
          <w:ilvl w:val="0"/>
          <w:numId w:val="3"/>
        </w:numPr>
        <w:spacing w:after="0" w:afterAutospacing="0" w:line="240" w:lineRule="auto"/>
        <w:ind w:left="720" w:hanging="360"/>
      </w:pPr>
      <w:r w:rsidDel="00000000" w:rsidR="00000000" w:rsidRPr="00000000">
        <w:rPr>
          <w:rtl w:val="0"/>
        </w:rPr>
        <w:t xml:space="preserve">C2M2 network of hubs and project teams (We are our own best, first audience!)</w:t>
      </w:r>
    </w:p>
    <w:p w:rsidR="00000000" w:rsidDel="00000000" w:rsidP="00000000" w:rsidRDefault="00000000" w:rsidRPr="00000000" w14:paraId="000000C8">
      <w:pPr>
        <w:numPr>
          <w:ilvl w:val="0"/>
          <w:numId w:val="3"/>
        </w:numPr>
        <w:spacing w:after="0" w:afterAutospacing="0" w:line="240" w:lineRule="auto"/>
        <w:ind w:left="720" w:hanging="360"/>
      </w:pPr>
      <w:r w:rsidDel="00000000" w:rsidR="00000000" w:rsidRPr="00000000">
        <w:rPr>
          <w:rtl w:val="0"/>
        </w:rPr>
        <w:t xml:space="preserve">Open mapping community, especially the humanitarian and development focused mappers who might want to engage with C2M2, either for our projects or their own (while considering different sensitivities of state-based versus NGO or academically based partners). </w:t>
      </w:r>
    </w:p>
    <w:p w:rsidR="00000000" w:rsidDel="00000000" w:rsidP="00000000" w:rsidRDefault="00000000" w:rsidRPr="00000000" w14:paraId="000000C9">
      <w:pPr>
        <w:numPr>
          <w:ilvl w:val="0"/>
          <w:numId w:val="3"/>
        </w:numPr>
        <w:spacing w:after="200" w:line="240" w:lineRule="auto"/>
        <w:ind w:left="720" w:hanging="360"/>
      </w:pPr>
      <w:r w:rsidDel="00000000" w:rsidR="00000000" w:rsidRPr="00000000">
        <w:rPr>
          <w:rtl w:val="0"/>
        </w:rPr>
        <w:t xml:space="preserve">Public - college-bound and college students, teachers at all levels, academics, public officials at the local and regional levels, press who may be able to amplify</w:t>
      </w:r>
    </w:p>
    <w:p w:rsidR="00000000" w:rsidDel="00000000" w:rsidP="00000000" w:rsidRDefault="00000000" w:rsidRPr="00000000" w14:paraId="000000CA">
      <w:pPr>
        <w:spacing w:line="240" w:lineRule="auto"/>
        <w:rPr>
          <w:b w:val="1"/>
        </w:rPr>
      </w:pPr>
      <w:r w:rsidDel="00000000" w:rsidR="00000000" w:rsidRPr="00000000">
        <w:rPr>
          <w:b w:val="1"/>
          <w:rtl w:val="0"/>
        </w:rPr>
        <w:t xml:space="preserve">C2M2 activities and themes</w:t>
      </w:r>
    </w:p>
    <w:p w:rsidR="00000000" w:rsidDel="00000000" w:rsidP="00000000" w:rsidRDefault="00000000" w:rsidRPr="00000000" w14:paraId="000000CB">
      <w:pPr>
        <w:numPr>
          <w:ilvl w:val="1"/>
          <w:numId w:val="3"/>
        </w:numPr>
        <w:spacing w:line="240" w:lineRule="auto"/>
        <w:ind w:left="1440" w:hanging="360"/>
      </w:pPr>
      <w:r w:rsidDel="00000000" w:rsidR="00000000" w:rsidRPr="00000000">
        <w:rPr>
          <w:highlight w:val="white"/>
          <w:rtl w:val="0"/>
        </w:rPr>
        <w:t xml:space="preserve">COVID-19’s second-order impacts, especially the focus areas of hubs and projects (e.g. education, migration, etc)</w:t>
      </w:r>
    </w:p>
    <w:p w:rsidR="00000000" w:rsidDel="00000000" w:rsidP="00000000" w:rsidRDefault="00000000" w:rsidRPr="00000000" w14:paraId="000000CC">
      <w:pPr>
        <w:numPr>
          <w:ilvl w:val="1"/>
          <w:numId w:val="3"/>
        </w:numPr>
        <w:spacing w:line="240" w:lineRule="auto"/>
        <w:ind w:left="1440" w:hanging="360"/>
      </w:pPr>
      <w:r w:rsidDel="00000000" w:rsidR="00000000" w:rsidRPr="00000000">
        <w:rPr>
          <w:highlight w:val="white"/>
          <w:rtl w:val="0"/>
        </w:rPr>
        <w:t xml:space="preserve">The role of open mapping in supporting civil society</w:t>
      </w:r>
    </w:p>
    <w:p w:rsidR="00000000" w:rsidDel="00000000" w:rsidP="00000000" w:rsidRDefault="00000000" w:rsidRPr="00000000" w14:paraId="000000CD">
      <w:pPr>
        <w:numPr>
          <w:ilvl w:val="1"/>
          <w:numId w:val="3"/>
        </w:numPr>
        <w:spacing w:line="240" w:lineRule="auto"/>
        <w:ind w:left="1440" w:hanging="360"/>
      </w:pPr>
      <w:r w:rsidDel="00000000" w:rsidR="00000000" w:rsidRPr="00000000">
        <w:rPr>
          <w:highlight w:val="white"/>
          <w:rtl w:val="0"/>
        </w:rPr>
        <w:t xml:space="preserve">Highlighting the role of college students in open mapping </w:t>
      </w:r>
    </w:p>
    <w:p w:rsidR="00000000" w:rsidDel="00000000" w:rsidP="00000000" w:rsidRDefault="00000000" w:rsidRPr="00000000" w14:paraId="000000CE">
      <w:pPr>
        <w:numPr>
          <w:ilvl w:val="1"/>
          <w:numId w:val="3"/>
        </w:numPr>
        <w:spacing w:line="240" w:lineRule="auto"/>
        <w:ind w:left="1440" w:hanging="360"/>
      </w:pPr>
      <w:r w:rsidDel="00000000" w:rsidR="00000000" w:rsidRPr="00000000">
        <w:rPr>
          <w:highlight w:val="white"/>
          <w:rtl w:val="0"/>
        </w:rPr>
        <w:t xml:space="preserve">The practice of open mapping in disaster planning, can look at many aspects of the issue, from the participatory approaches of the projects, to lessons learned and ethical issues, to practical approaches.</w:t>
      </w:r>
      <w:r w:rsidDel="00000000" w:rsidR="00000000" w:rsidRPr="00000000">
        <w:rPr>
          <w:rtl w:val="0"/>
        </w:rPr>
      </w:r>
    </w:p>
    <w:p w:rsidR="00000000" w:rsidDel="00000000" w:rsidP="00000000" w:rsidRDefault="00000000" w:rsidRPr="00000000" w14:paraId="000000CF">
      <w:pPr>
        <w:numPr>
          <w:ilvl w:val="0"/>
          <w:numId w:val="3"/>
        </w:numPr>
        <w:spacing w:line="240" w:lineRule="auto"/>
        <w:ind w:left="720" w:hanging="360"/>
      </w:pPr>
      <w:r w:rsidDel="00000000" w:rsidR="00000000" w:rsidRPr="00000000">
        <w:rPr>
          <w:rtl w:val="0"/>
        </w:rPr>
        <w:t xml:space="preserve">We also encourage integrating these themes and ideas from AAG</w:t>
      </w:r>
    </w:p>
    <w:p w:rsidR="00000000" w:rsidDel="00000000" w:rsidP="00000000" w:rsidRDefault="00000000" w:rsidRPr="00000000" w14:paraId="000000D0">
      <w:pPr>
        <w:numPr>
          <w:ilvl w:val="1"/>
          <w:numId w:val="3"/>
        </w:numPr>
        <w:spacing w:line="240" w:lineRule="auto"/>
        <w:ind w:left="1440" w:hanging="360"/>
      </w:pPr>
      <w:r w:rsidDel="00000000" w:rsidR="00000000" w:rsidRPr="00000000">
        <w:rPr>
          <w:highlight w:val="white"/>
          <w:rtl w:val="0"/>
        </w:rPr>
        <w:t xml:space="preserve">Foreground the work of geographers and the local knowledge of residents and mapping participants.</w:t>
      </w:r>
    </w:p>
    <w:p w:rsidR="00000000" w:rsidDel="00000000" w:rsidP="00000000" w:rsidRDefault="00000000" w:rsidRPr="00000000" w14:paraId="000000D1">
      <w:pPr>
        <w:numPr>
          <w:ilvl w:val="1"/>
          <w:numId w:val="3"/>
        </w:numPr>
        <w:spacing w:line="240" w:lineRule="auto"/>
        <w:ind w:left="1440" w:hanging="360"/>
        <w:rPr>
          <w:highlight w:val="white"/>
        </w:rPr>
      </w:pPr>
      <w:r w:rsidDel="00000000" w:rsidR="00000000" w:rsidRPr="00000000">
        <w:rPr>
          <w:highlight w:val="white"/>
          <w:rtl w:val="0"/>
        </w:rPr>
        <w:t xml:space="preserve">Geoethics, especially data sovereignty and ownership;</w:t>
      </w:r>
    </w:p>
    <w:p w:rsidR="00000000" w:rsidDel="00000000" w:rsidP="00000000" w:rsidRDefault="00000000" w:rsidRPr="00000000" w14:paraId="000000D2">
      <w:pPr>
        <w:numPr>
          <w:ilvl w:val="1"/>
          <w:numId w:val="3"/>
        </w:numPr>
        <w:spacing w:line="240" w:lineRule="auto"/>
        <w:ind w:left="1440" w:hanging="360"/>
        <w:rPr>
          <w:highlight w:val="white"/>
        </w:rPr>
      </w:pPr>
      <w:r w:rsidDel="00000000" w:rsidR="00000000" w:rsidRPr="00000000">
        <w:rPr>
          <w:highlight w:val="white"/>
          <w:rtl w:val="0"/>
        </w:rPr>
        <w:t xml:space="preserve">Interplay of C19 with climate change and human rights/needs </w:t>
      </w:r>
      <w:r w:rsidDel="00000000" w:rsidR="00000000" w:rsidRPr="00000000">
        <w:rPr>
          <w:rtl w:val="0"/>
        </w:rPr>
      </w:r>
    </w:p>
    <w:p w:rsidR="00000000" w:rsidDel="00000000" w:rsidP="00000000" w:rsidRDefault="00000000" w:rsidRPr="00000000" w14:paraId="000000D3">
      <w:pPr>
        <w:widowControl w:val="0"/>
        <w:spacing w:line="240" w:lineRule="auto"/>
        <w:rPr>
          <w:color w:val="2a3990"/>
        </w:rPr>
      </w:pP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rPr>
      </w:pPr>
      <w:r w:rsidDel="00000000" w:rsidR="00000000" w:rsidRPr="00000000">
        <w:rPr>
          <w:b w:val="1"/>
          <w:rtl w:val="0"/>
        </w:rPr>
        <w:t xml:space="preserve">Additional Guidance for Hub Leads</w:t>
      </w:r>
    </w:p>
    <w:p w:rsidR="00000000" w:rsidDel="00000000" w:rsidP="00000000" w:rsidRDefault="00000000" w:rsidRPr="00000000" w14:paraId="000000D5">
      <w:pPr>
        <w:numPr>
          <w:ilvl w:val="0"/>
          <w:numId w:val="4"/>
        </w:numPr>
        <w:spacing w:line="240" w:lineRule="auto"/>
        <w:ind w:left="720" w:hanging="360"/>
      </w:pPr>
      <w:r w:rsidDel="00000000" w:rsidR="00000000" w:rsidRPr="00000000">
        <w:rPr>
          <w:rtl w:val="0"/>
        </w:rPr>
        <w:t xml:space="preserve">Hub leads have responsibility for ensuring that the minimum blog requirement is met, but have flexibility in the approach they take to make it happen (e.g., they can assign a staff member).</w:t>
      </w:r>
    </w:p>
    <w:p w:rsidR="00000000" w:rsidDel="00000000" w:rsidP="00000000" w:rsidRDefault="00000000" w:rsidRPr="00000000" w14:paraId="000000D6">
      <w:pPr>
        <w:numPr>
          <w:ilvl w:val="0"/>
          <w:numId w:val="4"/>
        </w:numPr>
        <w:spacing w:line="240" w:lineRule="auto"/>
        <w:ind w:left="720" w:hanging="360"/>
      </w:pPr>
      <w:r w:rsidDel="00000000" w:rsidR="00000000" w:rsidRPr="00000000">
        <w:rPr>
          <w:rtl w:val="0"/>
        </w:rPr>
        <w:t xml:space="preserve">Advise to check in at least monthly at the bimonthly C2M2 hub lead meetings or with Erika Nunez </w:t>
      </w:r>
      <w:hyperlink r:id="rId29">
        <w:r w:rsidDel="00000000" w:rsidR="00000000" w:rsidRPr="00000000">
          <w:rPr>
            <w:color w:val="1155cc"/>
            <w:u w:val="single"/>
            <w:rtl w:val="0"/>
          </w:rPr>
          <w:t xml:space="preserve">nunezek@state.gov</w:t>
        </w:r>
      </w:hyperlink>
      <w:r w:rsidDel="00000000" w:rsidR="00000000" w:rsidRPr="00000000">
        <w:rPr>
          <w:rtl w:val="0"/>
        </w:rPr>
        <w:t xml:space="preserve"> on the status of your blog post(s)</w:t>
      </w:r>
    </w:p>
    <w:p w:rsidR="00000000" w:rsidDel="00000000" w:rsidP="00000000" w:rsidRDefault="00000000" w:rsidRPr="00000000" w14:paraId="000000D7">
      <w:pPr>
        <w:numPr>
          <w:ilvl w:val="0"/>
          <w:numId w:val="4"/>
        </w:numPr>
        <w:spacing w:line="240" w:lineRule="auto"/>
        <w:ind w:left="720" w:hanging="360"/>
      </w:pPr>
      <w:r w:rsidDel="00000000" w:rsidR="00000000" w:rsidRPr="00000000">
        <w:rPr>
          <w:rtl w:val="0"/>
        </w:rPr>
        <w:t xml:space="preserve">Consider asking or encouraging your project teams to provide input and suggestions on topics and timing</w:t>
      </w:r>
    </w:p>
    <w:p w:rsidR="00000000" w:rsidDel="00000000" w:rsidP="00000000" w:rsidRDefault="00000000" w:rsidRPr="00000000" w14:paraId="000000D8">
      <w:pPr>
        <w:numPr>
          <w:ilvl w:val="0"/>
          <w:numId w:val="4"/>
        </w:numPr>
        <w:spacing w:line="240" w:lineRule="auto"/>
        <w:ind w:left="720" w:hanging="360"/>
      </w:pPr>
      <w:r w:rsidDel="00000000" w:rsidR="00000000" w:rsidRPr="00000000">
        <w:rPr>
          <w:rtl w:val="0"/>
        </w:rPr>
        <w:t xml:space="preserve">For one time in the program cycle, hub leads can collaborate on a co-authored piece which meets each hubs’ blog requirement</w:t>
      </w:r>
    </w:p>
    <w:p w:rsidR="00000000" w:rsidDel="00000000" w:rsidP="00000000" w:rsidRDefault="00000000" w:rsidRPr="00000000" w14:paraId="000000D9">
      <w:pPr>
        <w:spacing w:line="240" w:lineRule="auto"/>
        <w:ind w:left="720" w:firstLine="0"/>
        <w:rPr/>
      </w:pP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color w:val="365f91"/>
          <w:sz w:val="36"/>
          <w:szCs w:val="36"/>
        </w:rPr>
      </w:pPr>
      <w:r w:rsidDel="00000000" w:rsidR="00000000" w:rsidRPr="00000000">
        <w:rPr>
          <w:b w:val="1"/>
          <w:rtl w:val="0"/>
        </w:rPr>
        <w:t xml:space="preserve">Language </w:t>
      </w:r>
      <w:r w:rsidDel="00000000" w:rsidR="00000000" w:rsidRPr="00000000">
        <w:rPr>
          <w:rtl w:val="0"/>
        </w:rPr>
      </w:r>
    </w:p>
    <w:p w:rsidR="00000000" w:rsidDel="00000000" w:rsidP="00000000" w:rsidRDefault="00000000" w:rsidRPr="00000000" w14:paraId="000000DB">
      <w:pPr>
        <w:widowControl w:val="0"/>
        <w:numPr>
          <w:ilvl w:val="0"/>
          <w:numId w:val="5"/>
        </w:numPr>
        <w:spacing w:line="240" w:lineRule="auto"/>
        <w:ind w:left="720" w:hanging="360"/>
        <w:rPr>
          <w:rFonts w:ascii="Arial" w:cs="Arial" w:eastAsia="Arial" w:hAnsi="Arial"/>
          <w:color w:val="000000"/>
          <w:sz w:val="22"/>
          <w:szCs w:val="22"/>
        </w:rPr>
      </w:pPr>
      <w:r w:rsidDel="00000000" w:rsidR="00000000" w:rsidRPr="00000000">
        <w:rPr>
          <w:rtl w:val="0"/>
        </w:rPr>
        <w:t xml:space="preserve">There isn’t a strict English-only requirement.</w:t>
      </w:r>
    </w:p>
    <w:p w:rsidR="00000000" w:rsidDel="00000000" w:rsidP="00000000" w:rsidRDefault="00000000" w:rsidRPr="00000000" w14:paraId="000000DC">
      <w:pPr>
        <w:widowControl w:val="0"/>
        <w:numPr>
          <w:ilvl w:val="0"/>
          <w:numId w:val="5"/>
        </w:numPr>
        <w:spacing w:line="240" w:lineRule="auto"/>
        <w:ind w:left="720" w:hanging="360"/>
        <w:rPr>
          <w:rFonts w:ascii="Arial" w:cs="Arial" w:eastAsia="Arial" w:hAnsi="Arial"/>
          <w:color w:val="000000"/>
          <w:sz w:val="22"/>
          <w:szCs w:val="22"/>
        </w:rPr>
      </w:pPr>
      <w:r w:rsidDel="00000000" w:rsidR="00000000" w:rsidRPr="00000000">
        <w:rPr>
          <w:rtl w:val="0"/>
        </w:rPr>
        <w:t xml:space="preserve">*MapGive stories would need, at least, a version translated in English (MapGive team can work on those translations, the story can be published in multiple language versions)</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rPr>
      </w:pPr>
      <w:r w:rsidDel="00000000" w:rsidR="00000000" w:rsidRPr="00000000">
        <w:rPr>
          <w:b w:val="1"/>
          <w:rtl w:val="0"/>
        </w:rPr>
        <w:t xml:space="preserve">Blog Writing Tips</w:t>
      </w:r>
    </w:p>
    <w:p w:rsidR="00000000" w:rsidDel="00000000" w:rsidP="00000000" w:rsidRDefault="00000000" w:rsidRPr="00000000" w14:paraId="000000DF">
      <w:pPr>
        <w:spacing w:line="240" w:lineRule="auto"/>
        <w:rPr/>
      </w:pPr>
      <w:r w:rsidDel="00000000" w:rsidR="00000000" w:rsidRPr="00000000">
        <w:rPr>
          <w:rtl w:val="0"/>
        </w:rPr>
      </w:r>
    </w:p>
    <w:p w:rsidR="00000000" w:rsidDel="00000000" w:rsidP="00000000" w:rsidRDefault="00000000" w:rsidRPr="00000000" w14:paraId="000000E0">
      <w:pPr>
        <w:spacing w:line="240" w:lineRule="auto"/>
        <w:rPr/>
      </w:pPr>
      <w:r w:rsidDel="00000000" w:rsidR="00000000" w:rsidRPr="00000000">
        <w:rPr>
          <w:rtl w:val="0"/>
        </w:rPr>
        <w:t xml:space="preserve">The following checklist can assist in reviewing your blog drafts:</w:t>
      </w:r>
    </w:p>
    <w:p w:rsidR="00000000" w:rsidDel="00000000" w:rsidP="00000000" w:rsidRDefault="00000000" w:rsidRPr="00000000" w14:paraId="000000E1">
      <w:pPr>
        <w:widowControl w:val="0"/>
        <w:spacing w:line="240" w:lineRule="auto"/>
        <w:rPr>
          <w:color w:val="365f91"/>
          <w:sz w:val="24"/>
          <w:szCs w:val="24"/>
        </w:rPr>
      </w:pPr>
      <w:r w:rsidDel="00000000" w:rsidR="00000000" w:rsidRPr="00000000">
        <w:rPr>
          <w:rtl w:val="0"/>
        </w:rPr>
      </w:r>
    </w:p>
    <w:p w:rsidR="00000000" w:rsidDel="00000000" w:rsidP="00000000" w:rsidRDefault="00000000" w:rsidRPr="00000000" w14:paraId="000000E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5">
      <w:pPr>
        <w:widowControl w:val="0"/>
        <w:spacing w:line="240" w:lineRule="auto"/>
        <w:rPr>
          <w:sz w:val="20"/>
          <w:szCs w:val="2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66675</wp:posOffset>
            </wp:positionH>
            <wp:positionV relativeFrom="paragraph">
              <wp:posOffset>19050</wp:posOffset>
            </wp:positionV>
            <wp:extent cx="5324475" cy="3028950"/>
            <wp:effectExtent b="0" l="0" r="0" t="0"/>
            <wp:wrapSquare wrapText="bothSides" distB="19050" distT="19050" distL="19050" distR="19050"/>
            <wp:docPr id="1" name="image3.png"/>
            <a:graphic>
              <a:graphicData uri="http://schemas.openxmlformats.org/drawingml/2006/picture">
                <pic:pic>
                  <pic:nvPicPr>
                    <pic:cNvPr id="0" name="image3.png"/>
                    <pic:cNvPicPr preferRelativeResize="0"/>
                  </pic:nvPicPr>
                  <pic:blipFill>
                    <a:blip r:embed="rId30"/>
                    <a:srcRect b="2389" l="1990" r="5306" t="785"/>
                    <a:stretch>
                      <a:fillRect/>
                    </a:stretch>
                  </pic:blipFill>
                  <pic:spPr>
                    <a:xfrm>
                      <a:off x="0" y="0"/>
                      <a:ext cx="5324475" cy="3028950"/>
                    </a:xfrm>
                    <a:prstGeom prst="rect"/>
                    <a:ln/>
                  </pic:spPr>
                </pic:pic>
              </a:graphicData>
            </a:graphic>
          </wp:anchor>
        </w:drawing>
      </w:r>
    </w:p>
    <w:p w:rsidR="00000000" w:rsidDel="00000000" w:rsidP="00000000" w:rsidRDefault="00000000" w:rsidRPr="00000000" w14:paraId="000000E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B">
      <w:pPr>
        <w:widowControl w:val="0"/>
        <w:spacing w:line="240" w:lineRule="auto"/>
        <w:rPr>
          <w:sz w:val="20"/>
          <w:szCs w:val="20"/>
        </w:rPr>
      </w:pPr>
      <w:r w:rsidDel="00000000" w:rsidR="00000000" w:rsidRPr="00000000">
        <w:rPr>
          <w:sz w:val="20"/>
          <w:szCs w:val="20"/>
          <w:rtl w:val="0"/>
        </w:rPr>
        <w:t xml:space="preserve">If you selected all 6, that’s ideal content!</w:t>
      </w:r>
    </w:p>
    <w:p w:rsidR="00000000" w:rsidDel="00000000" w:rsidP="00000000" w:rsidRDefault="00000000" w:rsidRPr="00000000" w14:paraId="000000FC">
      <w:pPr>
        <w:widowControl w:val="0"/>
        <w:spacing w:line="240" w:lineRule="auto"/>
        <w:rPr>
          <w:sz w:val="20"/>
          <w:szCs w:val="20"/>
        </w:rPr>
      </w:pPr>
      <w:r w:rsidDel="00000000" w:rsidR="00000000" w:rsidRPr="00000000">
        <w:rPr>
          <w:sz w:val="20"/>
          <w:szCs w:val="20"/>
          <w:rtl w:val="0"/>
        </w:rPr>
        <w:t xml:space="preserve">If you selected 5/6, your content is good</w:t>
      </w:r>
    </w:p>
    <w:p w:rsidR="00000000" w:rsidDel="00000000" w:rsidP="00000000" w:rsidRDefault="00000000" w:rsidRPr="00000000" w14:paraId="000000FD">
      <w:pPr>
        <w:widowControl w:val="0"/>
        <w:spacing w:line="240" w:lineRule="auto"/>
        <w:rPr>
          <w:sz w:val="20"/>
          <w:szCs w:val="20"/>
        </w:rPr>
      </w:pPr>
      <w:r w:rsidDel="00000000" w:rsidR="00000000" w:rsidRPr="00000000">
        <w:rPr>
          <w:sz w:val="20"/>
          <w:szCs w:val="20"/>
          <w:rtl w:val="0"/>
        </w:rPr>
        <w:t xml:space="preserve">If you selected 4/6, you content is acceptable, but it might need some work</w:t>
      </w:r>
    </w:p>
    <w:p w:rsidR="00000000" w:rsidDel="00000000" w:rsidP="00000000" w:rsidRDefault="00000000" w:rsidRPr="00000000" w14:paraId="000000FE">
      <w:pPr>
        <w:widowControl w:val="0"/>
        <w:spacing w:line="240" w:lineRule="auto"/>
        <w:rPr>
          <w:color w:val="365f91"/>
          <w:sz w:val="20"/>
          <w:szCs w:val="20"/>
        </w:rPr>
      </w:pPr>
      <w:r w:rsidDel="00000000" w:rsidR="00000000" w:rsidRPr="00000000">
        <w:rPr>
          <w:sz w:val="20"/>
          <w:szCs w:val="20"/>
          <w:rtl w:val="0"/>
        </w:rPr>
        <w:t xml:space="preserve">If you selected 3/6, the content might not be ready for publishing. Regroup to improve or coordinate with the regional hub or C2M2 team.</w:t>
      </w:r>
      <w:r w:rsidDel="00000000" w:rsidR="00000000" w:rsidRPr="00000000">
        <w:rPr>
          <w:rtl w:val="0"/>
        </w:rPr>
      </w:r>
    </w:p>
    <w:p w:rsidR="00000000" w:rsidDel="00000000" w:rsidP="00000000" w:rsidRDefault="00000000" w:rsidRPr="00000000" w14:paraId="000000FF">
      <w:pPr>
        <w:widowControl w:val="0"/>
        <w:spacing w:line="240" w:lineRule="auto"/>
        <w:rPr>
          <w:color w:val="365f91"/>
          <w:sz w:val="24"/>
          <w:szCs w:val="24"/>
        </w:rPr>
      </w:pPr>
      <w:r w:rsidDel="00000000" w:rsidR="00000000" w:rsidRPr="00000000">
        <w:rPr>
          <w:rtl w:val="0"/>
        </w:rPr>
      </w:r>
    </w:p>
    <w:p w:rsidR="00000000" w:rsidDel="00000000" w:rsidP="00000000" w:rsidRDefault="00000000" w:rsidRPr="00000000" w14:paraId="00000100">
      <w:pPr>
        <w:spacing w:line="240" w:lineRule="auto"/>
        <w:rPr/>
      </w:pPr>
      <w:r w:rsidDel="00000000" w:rsidR="00000000" w:rsidRPr="00000000">
        <w:rPr>
          <w:rtl w:val="0"/>
        </w:rPr>
        <w:t xml:space="preserve">Examples </w:t>
      </w:r>
    </w:p>
    <w:p w:rsidR="00000000" w:rsidDel="00000000" w:rsidP="00000000" w:rsidRDefault="00000000" w:rsidRPr="00000000" w14:paraId="00000101">
      <w:pPr>
        <w:spacing w:line="240" w:lineRule="auto"/>
        <w:rPr/>
      </w:pPr>
      <w:hyperlink r:id="rId31">
        <w:r w:rsidDel="00000000" w:rsidR="00000000" w:rsidRPr="00000000">
          <w:rPr>
            <w:color w:val="1155cc"/>
            <w:u w:val="single"/>
            <w:rtl w:val="0"/>
          </w:rPr>
          <w:t xml:space="preserve">http://blog.kathmandulivinglabs.org/</w:t>
        </w:r>
      </w:hyperlink>
      <w:r w:rsidDel="00000000" w:rsidR="00000000" w:rsidRPr="00000000">
        <w:rPr>
          <w:rtl w:val="0"/>
        </w:rPr>
        <w:t xml:space="preserve"> </w:t>
      </w:r>
    </w:p>
    <w:p w:rsidR="00000000" w:rsidDel="00000000" w:rsidP="00000000" w:rsidRDefault="00000000" w:rsidRPr="00000000" w14:paraId="00000102">
      <w:pPr>
        <w:spacing w:line="240" w:lineRule="auto"/>
        <w:rPr/>
      </w:pPr>
      <w:hyperlink r:id="rId32">
        <w:r w:rsidDel="00000000" w:rsidR="00000000" w:rsidRPr="00000000">
          <w:rPr>
            <w:color w:val="1155cc"/>
            <w:u w:val="single"/>
            <w:rtl w:val="0"/>
          </w:rPr>
          <w:t xml:space="preserve">https://www.youthmappers.org/blog</w:t>
        </w:r>
      </w:hyperlink>
      <w:r w:rsidDel="00000000" w:rsidR="00000000" w:rsidRPr="00000000">
        <w:rPr>
          <w:rtl w:val="0"/>
        </w:rPr>
        <w:t xml:space="preserve"> </w:t>
      </w:r>
    </w:p>
    <w:p w:rsidR="00000000" w:rsidDel="00000000" w:rsidP="00000000" w:rsidRDefault="00000000" w:rsidRPr="00000000" w14:paraId="00000103">
      <w:pPr>
        <w:spacing w:line="240" w:lineRule="auto"/>
        <w:rPr/>
      </w:pPr>
      <w:r w:rsidDel="00000000" w:rsidR="00000000" w:rsidRPr="00000000">
        <w:rPr>
          <w:rtl w:val="0"/>
        </w:rPr>
      </w:r>
    </w:p>
    <w:bookmarkStart w:colFirst="0" w:colLast="0" w:name="s54tw9d07hl2" w:id="6"/>
    <w:bookmarkEnd w:id="6"/>
    <w:p w:rsidR="00000000" w:rsidDel="00000000" w:rsidP="00000000" w:rsidRDefault="00000000" w:rsidRPr="00000000" w14:paraId="00000104">
      <w:pPr>
        <w:spacing w:line="240" w:lineRule="auto"/>
        <w:rPr>
          <w:b w:val="1"/>
          <w:color w:val="0b5394"/>
          <w:sz w:val="28"/>
          <w:szCs w:val="28"/>
        </w:rPr>
      </w:pPr>
      <w:r w:rsidDel="00000000" w:rsidR="00000000" w:rsidRPr="00000000">
        <w:rPr>
          <w:b w:val="1"/>
          <w:color w:val="0b5394"/>
          <w:sz w:val="28"/>
          <w:szCs w:val="28"/>
          <w:rtl w:val="0"/>
        </w:rPr>
        <w:t xml:space="preserve">Photos and Images</w:t>
      </w:r>
    </w:p>
    <w:p w:rsidR="00000000" w:rsidDel="00000000" w:rsidP="00000000" w:rsidRDefault="00000000" w:rsidRPr="00000000" w14:paraId="00000105">
      <w:pPr>
        <w:spacing w:line="240" w:lineRule="auto"/>
        <w:rPr/>
      </w:pPr>
      <w:r w:rsidDel="00000000" w:rsidR="00000000" w:rsidRPr="00000000">
        <w:rPr>
          <w:rtl w:val="0"/>
        </w:rPr>
        <w:t xml:space="preserve">Most blog posts need at least one image to accompany the text. Some topics will require additional images. When choosing a blog platform, try out how it handles different kinds of photos -- a header photo, an image in the text, and so forth. Ideally, you want to work with a blog platform that can accommodate photos of varied quality and sizes, and that intuitively resizes your photos for you.The platform should also be mobile-sensitive, meaning that it looks as good on mobile phones and pads as it does on laptops.</w:t>
      </w:r>
    </w:p>
    <w:p w:rsidR="00000000" w:rsidDel="00000000" w:rsidP="00000000" w:rsidRDefault="00000000" w:rsidRPr="00000000" w14:paraId="00000106">
      <w:pPr>
        <w:spacing w:line="240" w:lineRule="auto"/>
        <w:rPr/>
      </w:pPr>
      <w:r w:rsidDel="00000000" w:rsidR="00000000" w:rsidRPr="00000000">
        <w:rPr>
          <w:rtl w:val="0"/>
        </w:rPr>
      </w:r>
    </w:p>
    <w:bookmarkStart w:colFirst="0" w:colLast="0" w:name="92k1fp8ht8ng" w:id="7"/>
    <w:bookmarkEnd w:id="7"/>
    <w:p w:rsidR="00000000" w:rsidDel="00000000" w:rsidP="00000000" w:rsidRDefault="00000000" w:rsidRPr="00000000" w14:paraId="00000107">
      <w:pPr>
        <w:spacing w:line="240" w:lineRule="auto"/>
        <w:rPr>
          <w:b w:val="1"/>
        </w:rPr>
      </w:pPr>
      <w:r w:rsidDel="00000000" w:rsidR="00000000" w:rsidRPr="00000000">
        <w:rPr>
          <w:b w:val="1"/>
          <w:rtl w:val="0"/>
        </w:rPr>
        <w:t xml:space="preserve">Tips and Tricks for Photographs</w:t>
      </w:r>
    </w:p>
    <w:p w:rsidR="00000000" w:rsidDel="00000000" w:rsidP="00000000" w:rsidRDefault="00000000" w:rsidRPr="00000000" w14:paraId="00000108">
      <w:pPr>
        <w:spacing w:line="240" w:lineRule="auto"/>
        <w:rPr/>
      </w:pPr>
      <w:r w:rsidDel="00000000" w:rsidR="00000000" w:rsidRPr="00000000">
        <w:rPr>
          <w:rtl w:val="0"/>
        </w:rPr>
        <w:t xml:space="preserve">Photographs should usually include people in action. If you feature group or single portraits or headshots, and you have the ability to take them yourself or make requests, find out if you can get photos against interesting backgrounds. Outdoor photos are often best.</w:t>
      </w:r>
    </w:p>
    <w:p w:rsidR="00000000" w:rsidDel="00000000" w:rsidP="00000000" w:rsidRDefault="00000000" w:rsidRPr="00000000" w14:paraId="00000109">
      <w:pPr>
        <w:spacing w:line="240" w:lineRule="auto"/>
        <w:rPr/>
      </w:pPr>
      <w:r w:rsidDel="00000000" w:rsidR="00000000" w:rsidRPr="00000000">
        <w:rPr>
          <w:rtl w:val="0"/>
        </w:rPr>
      </w:r>
    </w:p>
    <w:p w:rsidR="00000000" w:rsidDel="00000000" w:rsidP="00000000" w:rsidRDefault="00000000" w:rsidRPr="00000000" w14:paraId="0000010A">
      <w:pPr>
        <w:spacing w:line="240" w:lineRule="auto"/>
        <w:rPr/>
      </w:pPr>
      <w:r w:rsidDel="00000000" w:rsidR="00000000" w:rsidRPr="00000000">
        <w:rPr>
          <w:rtl w:val="0"/>
        </w:rPr>
        <w:t xml:space="preserve">When photographing specific people for publication, check their name, title, and pronouns so you can write a correct caption. </w:t>
      </w:r>
    </w:p>
    <w:p w:rsidR="00000000" w:rsidDel="00000000" w:rsidP="00000000" w:rsidRDefault="00000000" w:rsidRPr="00000000" w14:paraId="0000010B">
      <w:pPr>
        <w:spacing w:line="240" w:lineRule="auto"/>
        <w:rPr/>
      </w:pPr>
      <w:r w:rsidDel="00000000" w:rsidR="00000000" w:rsidRPr="00000000">
        <w:rPr>
          <w:rtl w:val="0"/>
        </w:rPr>
      </w:r>
    </w:p>
    <w:p w:rsidR="00000000" w:rsidDel="00000000" w:rsidP="00000000" w:rsidRDefault="00000000" w:rsidRPr="00000000" w14:paraId="0000010C">
      <w:pPr>
        <w:spacing w:line="240" w:lineRule="auto"/>
        <w:rPr/>
      </w:pPr>
      <w:r w:rsidDel="00000000" w:rsidR="00000000" w:rsidRPr="00000000">
        <w:rPr>
          <w:rtl w:val="0"/>
        </w:rPr>
        <w:t xml:space="preserve">When you plan to photograph an event or meeting, build a simple permission notice into your registration or sign-in process on site. Notify participants that you plan to document the event with photography and/or videography, and ask them to sign an acknowledgement.</w:t>
      </w:r>
    </w:p>
    <w:p w:rsidR="00000000" w:rsidDel="00000000" w:rsidP="00000000" w:rsidRDefault="00000000" w:rsidRPr="00000000" w14:paraId="0000010D">
      <w:pPr>
        <w:spacing w:line="240" w:lineRule="auto"/>
        <w:rPr/>
      </w:pPr>
      <w:r w:rsidDel="00000000" w:rsidR="00000000" w:rsidRPr="00000000">
        <w:rPr>
          <w:rtl w:val="0"/>
        </w:rPr>
      </w:r>
    </w:p>
    <w:p w:rsidR="00000000" w:rsidDel="00000000" w:rsidP="00000000" w:rsidRDefault="00000000" w:rsidRPr="00000000" w14:paraId="0000010E">
      <w:pPr>
        <w:spacing w:line="240" w:lineRule="auto"/>
        <w:rPr/>
      </w:pPr>
      <w:r w:rsidDel="00000000" w:rsidR="00000000" w:rsidRPr="00000000">
        <w:rPr>
          <w:b w:val="1"/>
          <w:rtl w:val="0"/>
        </w:rPr>
        <w:t xml:space="preserve">When photographing people in public spaces (crowd shots and “atmosphere,”), make sure you are familiar with your country’s laws and practices about permissions.</w:t>
      </w:r>
      <w:r w:rsidDel="00000000" w:rsidR="00000000" w:rsidRPr="00000000">
        <w:rPr>
          <w:rtl w:val="0"/>
        </w:rPr>
        <w:t xml:space="preserve"> In the United States and many other countries, it is legal to photograph other people in public places without permission, as long as you are not deliberately violating their privacy in other ways (e.g., photographing one person in a compromising situation). The best approach to such photos is to shoot from a distance, focus on the place instead of any one person, and -- when it is possible -- ask permission first. Here are some tips both for visual interest and for creating a bit more privacy for people you photograph in public:</w:t>
      </w:r>
    </w:p>
    <w:p w:rsidR="00000000" w:rsidDel="00000000" w:rsidP="00000000" w:rsidRDefault="00000000" w:rsidRPr="00000000" w14:paraId="0000010F">
      <w:pPr>
        <w:numPr>
          <w:ilvl w:val="0"/>
          <w:numId w:val="2"/>
        </w:numPr>
        <w:spacing w:line="240" w:lineRule="auto"/>
        <w:ind w:left="720" w:hanging="360"/>
        <w:rPr>
          <w:u w:val="none"/>
        </w:rPr>
      </w:pPr>
      <w:r w:rsidDel="00000000" w:rsidR="00000000" w:rsidRPr="00000000">
        <w:rPr>
          <w:rtl w:val="0"/>
        </w:rPr>
        <w:t xml:space="preserve">Think about interesting angles. Photographing a plaza or street from above can be more dynamic than a crowd shot at ground level. Photographing many feet walking on pavement can be an effective way to talk about streets, commerce, and day to day living. </w:t>
      </w:r>
    </w:p>
    <w:p w:rsidR="00000000" w:rsidDel="00000000" w:rsidP="00000000" w:rsidRDefault="00000000" w:rsidRPr="00000000" w14:paraId="00000110">
      <w:pPr>
        <w:numPr>
          <w:ilvl w:val="0"/>
          <w:numId w:val="2"/>
        </w:numPr>
        <w:spacing w:line="240" w:lineRule="auto"/>
        <w:ind w:left="720" w:hanging="360"/>
        <w:rPr>
          <w:u w:val="none"/>
        </w:rPr>
      </w:pPr>
      <w:r w:rsidDel="00000000" w:rsidR="00000000" w:rsidRPr="00000000">
        <w:rPr>
          <w:rtl w:val="0"/>
        </w:rPr>
        <w:t xml:space="preserve">Think symbolically and iconically. What is your city known for? What is it known for locally but less well-known for globally? Choose places and objects that help tell a story. </w:t>
      </w:r>
    </w:p>
    <w:p w:rsidR="00000000" w:rsidDel="00000000" w:rsidP="00000000" w:rsidRDefault="00000000" w:rsidRPr="00000000" w14:paraId="00000111">
      <w:pPr>
        <w:numPr>
          <w:ilvl w:val="0"/>
          <w:numId w:val="2"/>
        </w:numPr>
        <w:spacing w:line="240" w:lineRule="auto"/>
        <w:ind w:left="720" w:hanging="360"/>
        <w:rPr>
          <w:u w:val="none"/>
        </w:rPr>
      </w:pPr>
      <w:r w:rsidDel="00000000" w:rsidR="00000000" w:rsidRPr="00000000">
        <w:rPr>
          <w:rtl w:val="0"/>
        </w:rPr>
        <w:t xml:space="preserve">Contrast sharp focus in the foreground with blur in the background. Are you writing about transport? Photograph a bus sign or bicycle in the foreground, and  slightly blur the people going past in the background to make for exciting contrast. </w:t>
      </w:r>
    </w:p>
    <w:p w:rsidR="00000000" w:rsidDel="00000000" w:rsidP="00000000" w:rsidRDefault="00000000" w:rsidRPr="00000000" w14:paraId="00000112">
      <w:pPr>
        <w:spacing w:line="240" w:lineRule="auto"/>
        <w:rPr/>
      </w:pPr>
      <w:r w:rsidDel="00000000" w:rsidR="00000000" w:rsidRPr="00000000">
        <w:rPr>
          <w:rtl w:val="0"/>
        </w:rPr>
      </w:r>
    </w:p>
    <w:bookmarkStart w:colFirst="0" w:colLast="0" w:name="qx5ut9k92rzy" w:id="8"/>
    <w:bookmarkEnd w:id="8"/>
    <w:p w:rsidR="00000000" w:rsidDel="00000000" w:rsidP="00000000" w:rsidRDefault="00000000" w:rsidRPr="00000000" w14:paraId="00000113">
      <w:pPr>
        <w:spacing w:line="240" w:lineRule="auto"/>
        <w:rPr>
          <w:b w:val="1"/>
        </w:rPr>
      </w:pPr>
      <w:r w:rsidDel="00000000" w:rsidR="00000000" w:rsidRPr="00000000">
        <w:rPr>
          <w:b w:val="1"/>
          <w:rtl w:val="0"/>
        </w:rPr>
        <w:t xml:space="preserve">Licensing and Attributions</w:t>
      </w:r>
    </w:p>
    <w:p w:rsidR="00000000" w:rsidDel="00000000" w:rsidP="00000000" w:rsidRDefault="00000000" w:rsidRPr="00000000" w14:paraId="00000114">
      <w:pPr>
        <w:spacing w:line="240" w:lineRule="auto"/>
        <w:rPr/>
      </w:pPr>
      <w:r w:rsidDel="00000000" w:rsidR="00000000" w:rsidRPr="00000000">
        <w:rPr>
          <w:rtl w:val="0"/>
        </w:rPr>
        <w:t xml:space="preserve">When doing image searches, always make sure you understand what license an image is under. You can search Flickr, Unsplash, Pixels, and Public Domain Photo for free-with-attribution images (on Flickr, pull down the “Any License” menu and specify Commercial Use Allowed), meaning that you should include attribution any time you use them, but they are otherwise free and available. </w:t>
      </w:r>
      <w:hyperlink r:id="rId33">
        <w:r w:rsidDel="00000000" w:rsidR="00000000" w:rsidRPr="00000000">
          <w:rPr>
            <w:color w:val="1155cc"/>
            <w:u w:val="single"/>
            <w:rtl w:val="0"/>
          </w:rPr>
          <w:t xml:space="preserve">Creative Commons</w:t>
        </w:r>
      </w:hyperlink>
      <w:r w:rsidDel="00000000" w:rsidR="00000000" w:rsidRPr="00000000">
        <w:rPr>
          <w:rtl w:val="0"/>
        </w:rPr>
        <w:t xml:space="preserve"> is another source for images. </w:t>
      </w:r>
    </w:p>
    <w:p w:rsidR="00000000" w:rsidDel="00000000" w:rsidP="00000000" w:rsidRDefault="00000000" w:rsidRPr="00000000" w14:paraId="00000115">
      <w:pPr>
        <w:spacing w:line="240" w:lineRule="auto"/>
        <w:rPr/>
      </w:pPr>
      <w:r w:rsidDel="00000000" w:rsidR="00000000" w:rsidRPr="00000000">
        <w:rPr>
          <w:rtl w:val="0"/>
        </w:rPr>
      </w:r>
    </w:p>
    <w:p w:rsidR="00000000" w:rsidDel="00000000" w:rsidP="00000000" w:rsidRDefault="00000000" w:rsidRPr="00000000" w14:paraId="00000116">
      <w:pPr>
        <w:spacing w:line="240" w:lineRule="auto"/>
        <w:rPr/>
      </w:pPr>
      <w:r w:rsidDel="00000000" w:rsidR="00000000" w:rsidRPr="00000000">
        <w:rPr>
          <w:rtl w:val="0"/>
        </w:rPr>
        <w:t xml:space="preserve">Often, historic images are in the public domain and can add interesting texture to a post. You usually also need a related contemporary image.</w:t>
      </w:r>
    </w:p>
    <w:p w:rsidR="00000000" w:rsidDel="00000000" w:rsidP="00000000" w:rsidRDefault="00000000" w:rsidRPr="00000000" w14:paraId="00000117">
      <w:pPr>
        <w:spacing w:line="240" w:lineRule="auto"/>
        <w:rPr/>
      </w:pPr>
      <w:r w:rsidDel="00000000" w:rsidR="00000000" w:rsidRPr="00000000">
        <w:rPr>
          <w:rtl w:val="0"/>
        </w:rPr>
      </w:r>
    </w:p>
    <w:p w:rsidR="00000000" w:rsidDel="00000000" w:rsidP="00000000" w:rsidRDefault="00000000" w:rsidRPr="00000000" w14:paraId="00000118">
      <w:pPr>
        <w:spacing w:line="240" w:lineRule="auto"/>
        <w:rPr/>
      </w:pPr>
      <w:r w:rsidDel="00000000" w:rsidR="00000000" w:rsidRPr="00000000">
        <w:rPr>
          <w:rtl w:val="0"/>
        </w:rPr>
        <w:t xml:space="preserve">Maps and location visualizations will obviously be a big part of many of your posts. Make sure to fully thank the team members who contributed.</w:t>
      </w:r>
    </w:p>
    <w:p w:rsidR="00000000" w:rsidDel="00000000" w:rsidP="00000000" w:rsidRDefault="00000000" w:rsidRPr="00000000" w14:paraId="00000119">
      <w:pPr>
        <w:spacing w:line="240" w:lineRule="auto"/>
        <w:rPr/>
      </w:pPr>
      <w:r w:rsidDel="00000000" w:rsidR="00000000" w:rsidRPr="00000000">
        <w:rPr>
          <w:rtl w:val="0"/>
        </w:rPr>
      </w:r>
    </w:p>
    <w:p w:rsidR="00000000" w:rsidDel="00000000" w:rsidP="00000000" w:rsidRDefault="00000000" w:rsidRPr="00000000" w14:paraId="0000011A">
      <w:pPr>
        <w:spacing w:line="240" w:lineRule="auto"/>
        <w:rPr/>
      </w:pPr>
      <w:r w:rsidDel="00000000" w:rsidR="00000000" w:rsidRPr="00000000">
        <w:rPr>
          <w:rtl w:val="0"/>
        </w:rPr>
        <w:t xml:space="preserve">Most of the time, an image will be more useful to a blog when it is horizontal (wider than it is tall) instead of vertical, although both can be made to work. In general, resolution of 300 dpi is advised, although many blogging platforms can compensate for photos with less high resolution.</w:t>
      </w:r>
    </w:p>
    <w:p w:rsidR="00000000" w:rsidDel="00000000" w:rsidP="00000000" w:rsidRDefault="00000000" w:rsidRPr="00000000" w14:paraId="0000011B">
      <w:pPr>
        <w:spacing w:line="240" w:lineRule="auto"/>
        <w:rPr/>
      </w:pPr>
      <w:r w:rsidDel="00000000" w:rsidR="00000000" w:rsidRPr="00000000">
        <w:rPr>
          <w:rtl w:val="0"/>
        </w:rPr>
      </w:r>
    </w:p>
    <w:p w:rsidR="00000000" w:rsidDel="00000000" w:rsidP="00000000" w:rsidRDefault="00000000" w:rsidRPr="00000000" w14:paraId="0000011C">
      <w:pPr>
        <w:spacing w:line="240" w:lineRule="auto"/>
        <w:rPr/>
      </w:pPr>
      <w:r w:rsidDel="00000000" w:rsidR="00000000" w:rsidRPr="00000000">
        <w:rPr>
          <w:rtl w:val="0"/>
        </w:rPr>
        <w:t xml:space="preserve">Choose images with high contrast and clarity of image when you can, not too much happening all at once. You want your image to make a bold impression, and for some images (infographics, maps, charts), you also want it to make a point.</w:t>
      </w:r>
    </w:p>
    <w:p w:rsidR="00000000" w:rsidDel="00000000" w:rsidP="00000000" w:rsidRDefault="00000000" w:rsidRPr="00000000" w14:paraId="0000011D">
      <w:pPr>
        <w:spacing w:line="240" w:lineRule="auto"/>
        <w:rPr/>
      </w:pPr>
      <w:r w:rsidDel="00000000" w:rsidR="00000000" w:rsidRPr="00000000">
        <w:rPr>
          <w:rtl w:val="0"/>
        </w:rPr>
      </w:r>
    </w:p>
    <w:bookmarkStart w:colFirst="0" w:colLast="0" w:name="peot5z3eedky" w:id="9"/>
    <w:bookmarkEnd w:id="9"/>
    <w:p w:rsidR="00000000" w:rsidDel="00000000" w:rsidP="00000000" w:rsidRDefault="00000000" w:rsidRPr="00000000" w14:paraId="0000011E">
      <w:pPr>
        <w:spacing w:line="240" w:lineRule="auto"/>
        <w:rPr>
          <w:b w:val="1"/>
        </w:rPr>
      </w:pPr>
      <w:r w:rsidDel="00000000" w:rsidR="00000000" w:rsidRPr="00000000">
        <w:rPr>
          <w:b w:val="1"/>
          <w:rtl w:val="0"/>
        </w:rPr>
        <w:t xml:space="preserve">Alt-Text for Readers who are Blind or Have Low Sight</w:t>
      </w:r>
    </w:p>
    <w:p w:rsidR="00000000" w:rsidDel="00000000" w:rsidP="00000000" w:rsidRDefault="00000000" w:rsidRPr="00000000" w14:paraId="0000011F">
      <w:pPr>
        <w:spacing w:line="240" w:lineRule="auto"/>
        <w:rPr/>
      </w:pPr>
      <w:r w:rsidDel="00000000" w:rsidR="00000000" w:rsidRPr="00000000">
        <w:rPr>
          <w:rtl w:val="0"/>
        </w:rPr>
        <w:t xml:space="preserve">For every image you use -- on the blog and on social media -- you should use the “alt-text” option to provide a description for people who are blind or have low sight. If using alt-text is confusing, you can just include the description in your caption for the image. Your description does not need to be elaborate, just include the information a reader needs. </w:t>
      </w:r>
      <w:hyperlink r:id="rId34">
        <w:r w:rsidDel="00000000" w:rsidR="00000000" w:rsidRPr="00000000">
          <w:rPr>
            <w:color w:val="1155cc"/>
            <w:u w:val="single"/>
            <w:rtl w:val="0"/>
          </w:rPr>
          <w:t xml:space="preserve">Here are tips for best practices in labeling description </w:t>
        </w:r>
      </w:hyperlink>
      <w:r w:rsidDel="00000000" w:rsidR="00000000" w:rsidRPr="00000000">
        <w:rPr>
          <w:rtl w:val="0"/>
        </w:rPr>
        <w:t xml:space="preserve">(we also modeled it in the alt-text and caption below)</w:t>
      </w:r>
    </w:p>
    <w:p w:rsidR="00000000" w:rsidDel="00000000" w:rsidP="00000000" w:rsidRDefault="00000000" w:rsidRPr="00000000" w14:paraId="00000120">
      <w:pPr>
        <w:spacing w:line="240" w:lineRule="auto"/>
        <w:rPr/>
      </w:pPr>
      <w:r w:rsidDel="00000000" w:rsidR="00000000" w:rsidRPr="00000000">
        <w:rPr>
          <w:rtl w:val="0"/>
        </w:rPr>
      </w:r>
    </w:p>
    <w:p w:rsidR="00000000" w:rsidDel="00000000" w:rsidP="00000000" w:rsidRDefault="00000000" w:rsidRPr="00000000" w14:paraId="00000121">
      <w:pPr>
        <w:spacing w:line="240" w:lineRule="auto"/>
        <w:rPr/>
      </w:pPr>
      <w:r w:rsidDel="00000000" w:rsidR="00000000" w:rsidRPr="00000000">
        <w:rPr/>
        <w:drawing>
          <wp:inline distB="114300" distT="114300" distL="114300" distR="114300">
            <wp:extent cx="2946942" cy="2577592"/>
            <wp:effectExtent b="0" l="0" r="0" t="0"/>
            <wp:docPr descr="Flick menu showing, in order : &quot;Any license, All creative commons, Commercial use allowed, Modifications allowed, Commercial use &amp; mods allowed, No known copyright restrictions, and U.S. government works&quot;" id="2" name="image4.png"/>
            <a:graphic>
              <a:graphicData uri="http://schemas.openxmlformats.org/drawingml/2006/picture">
                <pic:pic>
                  <pic:nvPicPr>
                    <pic:cNvPr descr="Flick menu showing, in order : &quot;Any license, All creative commons, Commercial use allowed, Modifications allowed, Commercial use &amp; mods allowed, No known copyright restrictions, and U.S. government works&quot;" id="0" name="image4.png"/>
                    <pic:cNvPicPr preferRelativeResize="0"/>
                  </pic:nvPicPr>
                  <pic:blipFill>
                    <a:blip r:embed="rId35"/>
                    <a:srcRect b="0" l="0" r="0" t="0"/>
                    <a:stretch>
                      <a:fillRect/>
                    </a:stretch>
                  </pic:blipFill>
                  <pic:spPr>
                    <a:xfrm>
                      <a:off x="0" y="0"/>
                      <a:ext cx="2946942" cy="2577592"/>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22">
      <w:pPr>
        <w:spacing w:line="240" w:lineRule="auto"/>
        <w:rPr/>
      </w:pPr>
      <w:r w:rsidDel="00000000" w:rsidR="00000000" w:rsidRPr="00000000">
        <w:rPr>
          <w:sz w:val="20"/>
          <w:szCs w:val="20"/>
          <w:rtl w:val="0"/>
        </w:rPr>
        <w:t xml:space="preserve">Screenshot from Flickr showing the menu choices for photo permissions, starting with “Any license” and providing 7 different choices for different types of use.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rPr>
          <w:b w:val="1"/>
          <w:color w:val="365f91"/>
          <w:sz w:val="28"/>
          <w:szCs w:val="28"/>
        </w:rPr>
      </w:pPr>
      <w:r w:rsidDel="00000000" w:rsidR="00000000" w:rsidRPr="00000000">
        <w:rPr>
          <w:rtl w:val="0"/>
        </w:rPr>
      </w:r>
    </w:p>
    <w:bookmarkStart w:colFirst="0" w:colLast="0" w:name="wg9dbubzihi4" w:id="10"/>
    <w:bookmarkEnd w:id="10"/>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rPr>
          <w:color w:val="365f91"/>
          <w:sz w:val="28"/>
          <w:szCs w:val="28"/>
        </w:rPr>
      </w:pPr>
      <w:r w:rsidDel="00000000" w:rsidR="00000000" w:rsidRPr="00000000">
        <w:rPr>
          <w:b w:val="1"/>
          <w:color w:val="365f91"/>
          <w:sz w:val="28"/>
          <w:szCs w:val="28"/>
          <w:rtl w:val="0"/>
        </w:rPr>
        <w:t xml:space="preserve">Accounts to Follow and Reference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rPr>
          <w:sz w:val="28"/>
          <w:szCs w:val="28"/>
          <w:highlight w:val="yellow"/>
        </w:rPr>
      </w:pPr>
      <w:r w:rsidDel="00000000" w:rsidR="00000000" w:rsidRPr="00000000">
        <w:rPr>
          <w:sz w:val="28"/>
          <w:szCs w:val="28"/>
          <w:highlight w:val="yellow"/>
          <w:rtl w:val="0"/>
        </w:rPr>
        <w:t xml:space="preserve">Please review and update as needed.</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sz w:val="24"/>
          <w:szCs w:val="24"/>
          <w:u w:val="single"/>
          <w:shd w:fill="e1e3e6" w:val="clear"/>
          <w:rtl w:val="0"/>
        </w:rPr>
        <w:t xml:space="preserve">@</w:t>
      </w:r>
      <w:r w:rsidDel="00000000" w:rsidR="00000000" w:rsidRPr="00000000">
        <w:rPr>
          <w:sz w:val="24"/>
          <w:szCs w:val="24"/>
          <w:u w:val="single"/>
          <w:shd w:fill="e1e3e6" w:val="clear"/>
          <w:rtl w:val="0"/>
        </w:rPr>
        <w:t xml:space="preserve">MapGive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rtl w:val="0"/>
        </w:rPr>
      </w:r>
    </w:p>
    <w:tbl>
      <w:tblPr>
        <w:tblStyle w:val="Table1"/>
        <w:tblW w:w="11385.0" w:type="dxa"/>
        <w:jc w:val="left"/>
        <w:tblInd w:w="-9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990"/>
        <w:gridCol w:w="990"/>
        <w:gridCol w:w="990"/>
        <w:gridCol w:w="990"/>
        <w:gridCol w:w="990"/>
        <w:gridCol w:w="990"/>
        <w:gridCol w:w="1515"/>
        <w:gridCol w:w="1965"/>
        <w:tblGridChange w:id="0">
          <w:tblGrid>
            <w:gridCol w:w="1965"/>
            <w:gridCol w:w="990"/>
            <w:gridCol w:w="990"/>
            <w:gridCol w:w="990"/>
            <w:gridCol w:w="990"/>
            <w:gridCol w:w="990"/>
            <w:gridCol w:w="990"/>
            <w:gridCol w:w="1515"/>
            <w:gridCol w:w="1965"/>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center"/>
              <w:rPr>
                <w:sz w:val="20"/>
                <w:szCs w:val="20"/>
              </w:rPr>
            </w:pPr>
            <w:r w:rsidDel="00000000" w:rsidR="00000000" w:rsidRPr="00000000">
              <w:rPr>
                <w:b w:val="1"/>
                <w:sz w:val="20"/>
                <w:szCs w:val="20"/>
                <w:rtl w:val="0"/>
              </w:rPr>
              <w:t xml:space="preserve">Organization</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center"/>
              <w:rPr>
                <w:sz w:val="20"/>
                <w:szCs w:val="20"/>
              </w:rPr>
            </w:pPr>
            <w:r w:rsidDel="00000000" w:rsidR="00000000" w:rsidRPr="00000000">
              <w:rPr>
                <w:b w:val="1"/>
                <w:sz w:val="20"/>
                <w:szCs w:val="20"/>
                <w:rtl w:val="0"/>
              </w:rPr>
              <w:t xml:space="preserve">City</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center"/>
              <w:rPr>
                <w:sz w:val="20"/>
                <w:szCs w:val="20"/>
              </w:rPr>
            </w:pPr>
            <w:r w:rsidDel="00000000" w:rsidR="00000000" w:rsidRPr="00000000">
              <w:rPr>
                <w:b w:val="1"/>
                <w:sz w:val="20"/>
                <w:szCs w:val="20"/>
                <w:rtl w:val="0"/>
              </w:rPr>
              <w:t xml:space="preserve">Country</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center"/>
              <w:rPr>
                <w:sz w:val="20"/>
                <w:szCs w:val="20"/>
              </w:rPr>
            </w:pPr>
            <w:r w:rsidDel="00000000" w:rsidR="00000000" w:rsidRPr="00000000">
              <w:rPr>
                <w:b w:val="1"/>
                <w:sz w:val="20"/>
                <w:szCs w:val="20"/>
                <w:rtl w:val="0"/>
              </w:rPr>
              <w:t xml:space="preserve">Website</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b w:val="1"/>
                <w:sz w:val="20"/>
                <w:szCs w:val="20"/>
                <w:rtl w:val="0"/>
              </w:rPr>
              <w:t xml:space="preserve">Twitter</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center"/>
              <w:rPr>
                <w:sz w:val="20"/>
                <w:szCs w:val="20"/>
              </w:rPr>
            </w:pPr>
            <w:r w:rsidDel="00000000" w:rsidR="00000000" w:rsidRPr="00000000">
              <w:rPr>
                <w:b w:val="1"/>
                <w:sz w:val="20"/>
                <w:szCs w:val="20"/>
                <w:rtl w:val="0"/>
              </w:rPr>
              <w:t xml:space="preserve">Facebook</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center"/>
              <w:rPr>
                <w:sz w:val="20"/>
                <w:szCs w:val="20"/>
              </w:rPr>
            </w:pPr>
            <w:r w:rsidDel="00000000" w:rsidR="00000000" w:rsidRPr="00000000">
              <w:rPr>
                <w:b w:val="1"/>
                <w:sz w:val="20"/>
                <w:szCs w:val="20"/>
                <w:rtl w:val="0"/>
              </w:rPr>
              <w:t xml:space="preserve">Instagram</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center"/>
              <w:rPr>
                <w:sz w:val="20"/>
                <w:szCs w:val="20"/>
              </w:rPr>
            </w:pPr>
            <w:r w:rsidDel="00000000" w:rsidR="00000000" w:rsidRPr="00000000">
              <w:rPr>
                <w:b w:val="1"/>
                <w:sz w:val="20"/>
                <w:szCs w:val="20"/>
                <w:rtl w:val="0"/>
              </w:rPr>
              <w:t xml:space="preserve">Other</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center"/>
              <w:rPr>
                <w:sz w:val="20"/>
                <w:szCs w:val="20"/>
              </w:rPr>
            </w:pPr>
            <w:r w:rsidDel="00000000" w:rsidR="00000000" w:rsidRPr="00000000">
              <w:rPr>
                <w:b w:val="1"/>
                <w:sz w:val="20"/>
                <w:szCs w:val="20"/>
                <w:rtl w:val="0"/>
              </w:rPr>
              <w:t xml:space="preserve">Local Embassy Twitter</w:t>
            </w:r>
            <w:r w:rsidDel="00000000" w:rsidR="00000000" w:rsidRPr="00000000">
              <w:rPr>
                <w:rtl w:val="0"/>
              </w:rPr>
            </w:r>
          </w:p>
        </w:tc>
      </w:tr>
      <w:tr>
        <w:trPr>
          <w:trHeight w:val="945" w:hRule="atLeast"/>
        </w:trPr>
        <w:tc>
          <w:tcPr>
            <w:tcBorders>
              <w:top w:color="cccccc"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131">
            <w:pPr>
              <w:widowControl w:val="0"/>
              <w:jc w:val="center"/>
              <w:rPr>
                <w:sz w:val="20"/>
                <w:szCs w:val="20"/>
              </w:rPr>
            </w:pPr>
            <w:r w:rsidDel="00000000" w:rsidR="00000000" w:rsidRPr="00000000">
              <w:rPr>
                <w:sz w:val="20"/>
                <w:szCs w:val="20"/>
                <w:rtl w:val="0"/>
              </w:rPr>
              <w:t xml:space="preserve">UASG Advisors</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center"/>
              <w:rPr>
                <w:sz w:val="20"/>
                <w:szCs w:val="20"/>
              </w:rPr>
            </w:pPr>
            <w:hyperlink r:id="rId36">
              <w:r w:rsidDel="00000000" w:rsidR="00000000" w:rsidRPr="00000000">
                <w:rPr>
                  <w:color w:val="1155cc"/>
                  <w:sz w:val="20"/>
                  <w:szCs w:val="20"/>
                  <w:u w:val="single"/>
                  <w:rtl w:val="0"/>
                </w:rPr>
                <w:t xml:space="preserve">https://www.facebook.com/uasgadvisors/</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center"/>
              <w:rPr>
                <w:sz w:val="20"/>
                <w:szCs w:val="20"/>
              </w:rPr>
            </w:pPr>
            <w:hyperlink r:id="rId37">
              <w:r w:rsidDel="00000000" w:rsidR="00000000" w:rsidRPr="00000000">
                <w:rPr>
                  <w:color w:val="1155cc"/>
                  <w:sz w:val="20"/>
                  <w:szCs w:val="20"/>
                  <w:u w:val="single"/>
                  <w:rtl w:val="0"/>
                </w:rPr>
                <w:t xml:space="preserve">https://www.facebook.com/uasgadvisors/</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N/A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center"/>
              <w:rPr>
                <w:sz w:val="20"/>
                <w:szCs w:val="20"/>
              </w:rPr>
            </w:pPr>
            <w:hyperlink r:id="rId38">
              <w:r w:rsidDel="00000000" w:rsidR="00000000" w:rsidRPr="00000000">
                <w:rPr>
                  <w:color w:val="1155cc"/>
                  <w:sz w:val="20"/>
                  <w:szCs w:val="20"/>
                  <w:u w:val="single"/>
                  <w:rtl w:val="0"/>
                </w:rPr>
                <w:t xml:space="preserve">https://www.linkedin.com/company/uasg-advisors/</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center"/>
              <w:rPr>
                <w:sz w:val="20"/>
                <w:szCs w:val="20"/>
              </w:rPr>
            </w:pPr>
            <w:hyperlink r:id="rId39">
              <w:r w:rsidDel="00000000" w:rsidR="00000000" w:rsidRPr="00000000">
                <w:rPr>
                  <w:color w:val="1155cc"/>
                  <w:sz w:val="20"/>
                  <w:szCs w:val="20"/>
                  <w:u w:val="single"/>
                  <w:rtl w:val="0"/>
                </w:rPr>
                <w:t xml:space="preserve">https://twitter.com/usembyaounde?lang=en</w:t>
              </w:r>
            </w:hyperlink>
            <w:r w:rsidDel="00000000" w:rsidR="00000000" w:rsidRPr="00000000">
              <w:rPr>
                <w:rtl w:val="0"/>
              </w:rPr>
            </w:r>
          </w:p>
        </w:tc>
      </w:tr>
      <w:tr>
        <w:trPr>
          <w:trHeight w:val="945" w:hRule="atLeast"/>
        </w:trPr>
        <w:tc>
          <w:tcPr>
            <w:tcBorders>
              <w:top w:color="cccccc"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13A">
            <w:pPr>
              <w:widowControl w:val="0"/>
              <w:jc w:val="center"/>
              <w:rPr>
                <w:sz w:val="20"/>
                <w:szCs w:val="20"/>
              </w:rPr>
            </w:pPr>
            <w:r w:rsidDel="00000000" w:rsidR="00000000" w:rsidRPr="00000000">
              <w:rPr>
                <w:sz w:val="20"/>
                <w:szCs w:val="20"/>
                <w:rtl w:val="0"/>
              </w:rPr>
              <w:t xml:space="preserve">Catholic University of Mozambique in Pemba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Pemba, MZ</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MZ</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center"/>
              <w:rPr>
                <w:sz w:val="20"/>
                <w:szCs w:val="20"/>
              </w:rPr>
            </w:pPr>
            <w:hyperlink r:id="rId40">
              <w:r w:rsidDel="00000000" w:rsidR="00000000" w:rsidRPr="00000000">
                <w:rPr>
                  <w:color w:val="1155cc"/>
                  <w:sz w:val="20"/>
                  <w:szCs w:val="20"/>
                  <w:u w:val="single"/>
                  <w:rtl w:val="0"/>
                </w:rPr>
                <w:t xml:space="preserve">http://www.ucm.ac.mz/</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center"/>
              <w:rPr>
                <w:sz w:val="20"/>
                <w:szCs w:val="20"/>
              </w:rPr>
            </w:pPr>
            <w:hyperlink r:id="rId41">
              <w:r w:rsidDel="00000000" w:rsidR="00000000" w:rsidRPr="00000000">
                <w:rPr>
                  <w:color w:val="1155cc"/>
                  <w:sz w:val="20"/>
                  <w:szCs w:val="20"/>
                  <w:u w:val="single"/>
                  <w:rtl w:val="0"/>
                </w:rPr>
                <w:t xml:space="preserve">https://twitter.com/ucm_online?lang=en</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sz w:val="20"/>
                <w:szCs w:val="20"/>
                <w:rtl w:val="0"/>
              </w:rPr>
              <w:t xml:space="preserve">N/A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N/A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sz w:val="20"/>
                <w:szCs w:val="20"/>
                <w:rtl w:val="0"/>
              </w:rPr>
              <w:t xml:space="preserve">Not active on Social media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center"/>
              <w:rPr>
                <w:sz w:val="20"/>
                <w:szCs w:val="20"/>
              </w:rPr>
            </w:pPr>
            <w:hyperlink r:id="rId42">
              <w:r w:rsidDel="00000000" w:rsidR="00000000" w:rsidRPr="00000000">
                <w:rPr>
                  <w:color w:val="1155cc"/>
                  <w:sz w:val="20"/>
                  <w:szCs w:val="20"/>
                  <w:u w:val="single"/>
                  <w:rtl w:val="0"/>
                </w:rPr>
                <w:t xml:space="preserve">https://twitter.com/usembassymaputo?lang=en</w:t>
              </w:r>
            </w:hyperlink>
            <w:r w:rsidDel="00000000" w:rsidR="00000000" w:rsidRPr="00000000">
              <w:rPr>
                <w:rtl w:val="0"/>
              </w:rPr>
            </w:r>
          </w:p>
        </w:tc>
      </w:tr>
      <w:tr>
        <w:trPr>
          <w:trHeight w:val="2925" w:hRule="atLeast"/>
        </w:trPr>
        <w:tc>
          <w:tcPr>
            <w:tcBorders>
              <w:top w:color="cccccc"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143">
            <w:pPr>
              <w:widowControl w:val="0"/>
              <w:jc w:val="center"/>
              <w:rPr>
                <w:sz w:val="20"/>
                <w:szCs w:val="20"/>
              </w:rPr>
            </w:pPr>
            <w:r w:rsidDel="00000000" w:rsidR="00000000" w:rsidRPr="00000000">
              <w:rPr>
                <w:sz w:val="20"/>
                <w:szCs w:val="20"/>
                <w:rtl w:val="0"/>
              </w:rPr>
              <w:t xml:space="preserve">Provincial Directorate of Health, Women and Social Action</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Pemba, MZ</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Mozambique</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center"/>
              <w:rPr>
                <w:sz w:val="20"/>
                <w:szCs w:val="20"/>
              </w:rPr>
            </w:pPr>
            <w:hyperlink r:id="rId43">
              <w:r w:rsidDel="00000000" w:rsidR="00000000" w:rsidRPr="00000000">
                <w:rPr>
                  <w:color w:val="1155cc"/>
                  <w:sz w:val="20"/>
                  <w:szCs w:val="20"/>
                  <w:u w:val="single"/>
                  <w:rtl w:val="0"/>
                </w:rPr>
                <w:t xml:space="preserve">https://www.pmaputo.gov.mz/por/Informacao/Informacoes-por-Sector/Direccao-Provincial-do-Genero-Crianca-e-Accao-Social</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center"/>
              <w:rPr>
                <w:sz w:val="20"/>
                <w:szCs w:val="20"/>
              </w:rPr>
            </w:pPr>
            <w:r w:rsidDel="00000000" w:rsidR="00000000" w:rsidRPr="00000000">
              <w:rPr>
                <w:rtl w:val="0"/>
              </w:rPr>
              <w:t xml:space="preserve">N/A</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jc w:val="center"/>
              <w:rPr>
                <w:sz w:val="20"/>
                <w:szCs w:val="20"/>
              </w:rPr>
            </w:pPr>
            <w:hyperlink r:id="rId44">
              <w:r w:rsidDel="00000000" w:rsidR="00000000" w:rsidRPr="00000000">
                <w:rPr>
                  <w:color w:val="1155cc"/>
                  <w:sz w:val="20"/>
                  <w:szCs w:val="20"/>
                  <w:u w:val="single"/>
                  <w:rtl w:val="0"/>
                </w:rPr>
                <w:t xml:space="preserve">https://www.facebook.com/Minist%C3%A9rio-do-G%C3%A9nero-Crian%C3%A7a-e-Ac%C3%A7%C3%A3o-Social-266849430393189/</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sz w:val="20"/>
                <w:szCs w:val="20"/>
                <w:rtl w:val="0"/>
              </w:rPr>
              <w:t xml:space="preserve">N/A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center"/>
              <w:rPr>
                <w:sz w:val="20"/>
                <w:szCs w:val="20"/>
              </w:rPr>
            </w:pPr>
            <w:hyperlink r:id="rId45">
              <w:r w:rsidDel="00000000" w:rsidR="00000000" w:rsidRPr="00000000">
                <w:rPr>
                  <w:color w:val="1155cc"/>
                  <w:sz w:val="20"/>
                  <w:szCs w:val="20"/>
                  <w:u w:val="single"/>
                  <w:rtl w:val="0"/>
                </w:rPr>
                <w:t xml:space="preserve">https://twitter.com/usembassymaputo?lang=en</w:t>
              </w:r>
            </w:hyperlink>
            <w:r w:rsidDel="00000000" w:rsidR="00000000" w:rsidRPr="00000000">
              <w:rPr>
                <w:rtl w:val="0"/>
              </w:rPr>
            </w:r>
          </w:p>
        </w:tc>
      </w:tr>
      <w:tr>
        <w:trPr>
          <w:trHeight w:val="1155" w:hRule="atLeast"/>
        </w:trPr>
        <w:tc>
          <w:tcPr>
            <w:tcBorders>
              <w:top w:color="cccccc"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14C">
            <w:pPr>
              <w:widowControl w:val="0"/>
              <w:jc w:val="center"/>
              <w:rPr>
                <w:sz w:val="20"/>
                <w:szCs w:val="20"/>
              </w:rPr>
            </w:pPr>
            <w:r w:rsidDel="00000000" w:rsidR="00000000" w:rsidRPr="00000000">
              <w:rPr>
                <w:sz w:val="20"/>
                <w:szCs w:val="20"/>
                <w:rtl w:val="0"/>
              </w:rPr>
              <w:t xml:space="preserve">Department of the Provincial Directorate of Economy and Finance</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sz w:val="20"/>
                <w:szCs w:val="20"/>
                <w:rtl w:val="0"/>
              </w:rPr>
              <w:t xml:space="preserve">Pemba, MZ</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sz w:val="20"/>
                <w:szCs w:val="20"/>
                <w:rtl w:val="0"/>
              </w:rPr>
              <w:t xml:space="preserve">Mozambique</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center"/>
              <w:rPr>
                <w:sz w:val="20"/>
                <w:szCs w:val="20"/>
              </w:rPr>
            </w:pPr>
            <w:hyperlink r:id="rId46">
              <w:r w:rsidDel="00000000" w:rsidR="00000000" w:rsidRPr="00000000">
                <w:rPr>
                  <w:color w:val="1155cc"/>
                  <w:sz w:val="20"/>
                  <w:szCs w:val="20"/>
                  <w:u w:val="single"/>
                  <w:rtl w:val="0"/>
                </w:rPr>
                <w:t xml:space="preserve">https://www.mef.gov.mz/</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N/A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N/A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sz w:val="20"/>
                <w:szCs w:val="20"/>
                <w:rtl w:val="0"/>
              </w:rPr>
              <w:t xml:space="preserve">N/A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center"/>
              <w:rPr>
                <w:sz w:val="20"/>
                <w:szCs w:val="20"/>
              </w:rPr>
            </w:pPr>
            <w:hyperlink r:id="rId47">
              <w:r w:rsidDel="00000000" w:rsidR="00000000" w:rsidRPr="00000000">
                <w:rPr>
                  <w:color w:val="1155cc"/>
                  <w:sz w:val="20"/>
                  <w:szCs w:val="20"/>
                  <w:u w:val="single"/>
                  <w:rtl w:val="0"/>
                </w:rPr>
                <w:t xml:space="preserve">https://twitter.com/usembassymaputo?lang=en</w:t>
              </w:r>
            </w:hyperlink>
            <w:r w:rsidDel="00000000" w:rsidR="00000000" w:rsidRPr="00000000">
              <w:rPr>
                <w:rtl w:val="0"/>
              </w:rPr>
            </w:r>
          </w:p>
        </w:tc>
      </w:tr>
      <w:tr>
        <w:trPr>
          <w:trHeight w:val="945" w:hRule="atLeast"/>
        </w:trPr>
        <w:tc>
          <w:tcPr>
            <w:tcBorders>
              <w:top w:color="cccccc"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155">
            <w:pPr>
              <w:widowControl w:val="0"/>
              <w:jc w:val="center"/>
              <w:rPr>
                <w:sz w:val="20"/>
                <w:szCs w:val="20"/>
              </w:rPr>
            </w:pPr>
            <w:r w:rsidDel="00000000" w:rsidR="00000000" w:rsidRPr="00000000">
              <w:rPr>
                <w:sz w:val="20"/>
                <w:szCs w:val="20"/>
                <w:rtl w:val="0"/>
              </w:rPr>
              <w:t xml:space="preserve">Mozambique’s Eduardo Mondlane University</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Maputo, MZ</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Mozambique</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center"/>
              <w:rPr>
                <w:sz w:val="20"/>
                <w:szCs w:val="20"/>
              </w:rPr>
            </w:pPr>
            <w:hyperlink r:id="rId48">
              <w:r w:rsidDel="00000000" w:rsidR="00000000" w:rsidRPr="00000000">
                <w:rPr>
                  <w:color w:val="1155cc"/>
                  <w:sz w:val="20"/>
                  <w:szCs w:val="20"/>
                  <w:u w:val="single"/>
                  <w:rtl w:val="0"/>
                </w:rPr>
                <w:t xml:space="preserve">https://www.uem.mz/</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jc w:val="center"/>
              <w:rPr>
                <w:sz w:val="20"/>
                <w:szCs w:val="20"/>
              </w:rPr>
            </w:pPr>
            <w:hyperlink r:id="rId49">
              <w:r w:rsidDel="00000000" w:rsidR="00000000" w:rsidRPr="00000000">
                <w:rPr>
                  <w:color w:val="1155cc"/>
                  <w:sz w:val="20"/>
                  <w:szCs w:val="20"/>
                  <w:u w:val="single"/>
                  <w:rtl w:val="0"/>
                </w:rPr>
                <w:t xml:space="preserve">https://twitter.com/uemmoz?lang=en</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jc w:val="center"/>
              <w:rPr>
                <w:sz w:val="20"/>
                <w:szCs w:val="20"/>
              </w:rPr>
            </w:pPr>
            <w:hyperlink r:id="rId50">
              <w:r w:rsidDel="00000000" w:rsidR="00000000" w:rsidRPr="00000000">
                <w:rPr>
                  <w:color w:val="1155cc"/>
                  <w:sz w:val="20"/>
                  <w:szCs w:val="20"/>
                  <w:u w:val="single"/>
                  <w:rtl w:val="0"/>
                </w:rPr>
                <w:t xml:space="preserve">https://www.facebook.com/uemmoc/</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sz w:val="20"/>
                <w:szCs w:val="20"/>
                <w:rtl w:val="0"/>
              </w:rPr>
              <w:t xml:space="preserve">N/A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rtl w:val="0"/>
              </w:rPr>
            </w:r>
          </w:p>
        </w:tc>
      </w:tr>
      <w:tr>
        <w:trPr>
          <w:trHeight w:val="495" w:hRule="atLeast"/>
        </w:trPr>
        <w:tc>
          <w:tcPr>
            <w:tcBorders>
              <w:top w:color="cccccc"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15E">
            <w:pPr>
              <w:widowControl w:val="0"/>
              <w:jc w:val="center"/>
              <w:rPr>
                <w:sz w:val="20"/>
                <w:szCs w:val="20"/>
              </w:rPr>
            </w:pPr>
            <w:r w:rsidDel="00000000" w:rsidR="00000000" w:rsidRPr="00000000">
              <w:rPr>
                <w:sz w:val="20"/>
                <w:szCs w:val="20"/>
                <w:rtl w:val="0"/>
              </w:rPr>
              <w:t xml:space="preserve">GroundTruth Initiative</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Washingon, DC, USA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sz w:val="20"/>
                <w:szCs w:val="20"/>
                <w:rtl w:val="0"/>
              </w:rPr>
              <w:t xml:space="preserve">USA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center"/>
              <w:rPr>
                <w:sz w:val="20"/>
                <w:szCs w:val="20"/>
              </w:rPr>
            </w:pPr>
            <w:hyperlink r:id="rId51">
              <w:r w:rsidDel="00000000" w:rsidR="00000000" w:rsidRPr="00000000">
                <w:rPr>
                  <w:color w:val="1155cc"/>
                  <w:sz w:val="20"/>
                  <w:szCs w:val="20"/>
                  <w:u w:val="single"/>
                  <w:rtl w:val="0"/>
                </w:rPr>
                <w:t xml:space="preserve">http://groundtruth.in/</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N/A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N/A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sz w:val="20"/>
                <w:szCs w:val="20"/>
                <w:rtl w:val="0"/>
              </w:rPr>
              <w:t xml:space="preserve">N/A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center"/>
              <w:rPr>
                <w:sz w:val="20"/>
                <w:szCs w:val="20"/>
              </w:rPr>
            </w:pPr>
            <w:hyperlink r:id="rId52">
              <w:r w:rsidDel="00000000" w:rsidR="00000000" w:rsidRPr="00000000">
                <w:rPr>
                  <w:color w:val="1155cc"/>
                  <w:sz w:val="20"/>
                  <w:szCs w:val="20"/>
                  <w:u w:val="single"/>
                  <w:rtl w:val="0"/>
                </w:rPr>
                <w:t xml:space="preserve">https://twitter.com/USEmbassyKenya</w:t>
              </w:r>
            </w:hyperlink>
            <w:r w:rsidDel="00000000" w:rsidR="00000000" w:rsidRPr="00000000">
              <w:rPr>
                <w:rtl w:val="0"/>
              </w:rPr>
            </w:r>
          </w:p>
        </w:tc>
      </w:tr>
      <w:tr>
        <w:trPr>
          <w:trHeight w:val="945" w:hRule="atLeast"/>
        </w:trPr>
        <w:tc>
          <w:tcPr>
            <w:tcBorders>
              <w:top w:color="cccccc"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167">
            <w:pPr>
              <w:widowControl w:val="0"/>
              <w:jc w:val="center"/>
              <w:rPr>
                <w:sz w:val="20"/>
                <w:szCs w:val="20"/>
              </w:rPr>
            </w:pPr>
            <w:r w:rsidDel="00000000" w:rsidR="00000000" w:rsidRPr="00000000">
              <w:rPr>
                <w:sz w:val="20"/>
                <w:szCs w:val="20"/>
                <w:rtl w:val="0"/>
              </w:rPr>
              <w:t xml:space="preserve">Map Kibera Trust</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Kibera, Nairobi, KE</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Kenya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jc w:val="center"/>
              <w:rPr>
                <w:sz w:val="20"/>
                <w:szCs w:val="20"/>
              </w:rPr>
            </w:pPr>
            <w:hyperlink r:id="rId53">
              <w:r w:rsidDel="00000000" w:rsidR="00000000" w:rsidRPr="00000000">
                <w:rPr>
                  <w:color w:val="1155cc"/>
                  <w:sz w:val="20"/>
                  <w:szCs w:val="20"/>
                  <w:u w:val="single"/>
                  <w:rtl w:val="0"/>
                </w:rPr>
                <w:t xml:space="preserve">https://mapkibera.org/</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center"/>
              <w:rPr>
                <w:sz w:val="20"/>
                <w:szCs w:val="20"/>
              </w:rPr>
            </w:pPr>
            <w:hyperlink r:id="rId54">
              <w:r w:rsidDel="00000000" w:rsidR="00000000" w:rsidRPr="00000000">
                <w:rPr>
                  <w:color w:val="1155cc"/>
                  <w:sz w:val="20"/>
                  <w:szCs w:val="20"/>
                  <w:u w:val="single"/>
                  <w:rtl w:val="0"/>
                </w:rPr>
                <w:t xml:space="preserve">https://twitter.com/mapkibera?lang=en</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center"/>
              <w:rPr>
                <w:sz w:val="20"/>
                <w:szCs w:val="20"/>
              </w:rPr>
            </w:pPr>
            <w:hyperlink r:id="rId55">
              <w:r w:rsidDel="00000000" w:rsidR="00000000" w:rsidRPr="00000000">
                <w:rPr>
                  <w:color w:val="1155cc"/>
                  <w:sz w:val="20"/>
                  <w:szCs w:val="20"/>
                  <w:u w:val="single"/>
                  <w:rtl w:val="0"/>
                </w:rPr>
                <w:t xml:space="preserve">https://www.facebook.com/MapKibera</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center"/>
              <w:rPr>
                <w:sz w:val="20"/>
                <w:szCs w:val="20"/>
              </w:rPr>
            </w:pPr>
            <w:hyperlink r:id="rId56">
              <w:r w:rsidDel="00000000" w:rsidR="00000000" w:rsidRPr="00000000">
                <w:rPr>
                  <w:color w:val="1155cc"/>
                  <w:sz w:val="20"/>
                  <w:szCs w:val="20"/>
                  <w:u w:val="single"/>
                  <w:rtl w:val="0"/>
                </w:rPr>
                <w:t xml:space="preserve">https://www.instagram.com/map_kibera/?hl=en</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center"/>
              <w:rPr>
                <w:sz w:val="20"/>
                <w:szCs w:val="20"/>
              </w:rPr>
            </w:pPr>
            <w:hyperlink r:id="rId57">
              <w:r w:rsidDel="00000000" w:rsidR="00000000" w:rsidRPr="00000000">
                <w:rPr>
                  <w:color w:val="1155cc"/>
                  <w:sz w:val="20"/>
                  <w:szCs w:val="20"/>
                  <w:u w:val="single"/>
                  <w:rtl w:val="0"/>
                </w:rPr>
                <w:t xml:space="preserve">https://twitter.com/USEmbassyKenya</w:t>
              </w:r>
            </w:hyperlink>
            <w:r w:rsidDel="00000000" w:rsidR="00000000" w:rsidRPr="00000000">
              <w:rPr>
                <w:rtl w:val="0"/>
              </w:rPr>
            </w:r>
          </w:p>
        </w:tc>
      </w:tr>
      <w:tr>
        <w:trPr>
          <w:trHeight w:val="945" w:hRule="atLeast"/>
        </w:trPr>
        <w:tc>
          <w:tcPr>
            <w:tcBorders>
              <w:top w:color="cccccc"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sz w:val="20"/>
                <w:szCs w:val="20"/>
                <w:rtl w:val="0"/>
              </w:rPr>
              <w:t xml:space="preserve">Strathmore University</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Nairobi, KE</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Kenya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center"/>
              <w:rPr>
                <w:sz w:val="20"/>
                <w:szCs w:val="20"/>
              </w:rPr>
            </w:pPr>
            <w:hyperlink r:id="rId58">
              <w:r w:rsidDel="00000000" w:rsidR="00000000" w:rsidRPr="00000000">
                <w:rPr>
                  <w:color w:val="1155cc"/>
                  <w:sz w:val="20"/>
                  <w:szCs w:val="20"/>
                  <w:u w:val="single"/>
                  <w:rtl w:val="0"/>
                </w:rPr>
                <w:t xml:space="preserve">https://www.strathmore.edu/</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center"/>
              <w:rPr>
                <w:sz w:val="20"/>
                <w:szCs w:val="20"/>
              </w:rPr>
            </w:pPr>
            <w:hyperlink r:id="rId59">
              <w:r w:rsidDel="00000000" w:rsidR="00000000" w:rsidRPr="00000000">
                <w:rPr>
                  <w:color w:val="1155cc"/>
                  <w:sz w:val="20"/>
                  <w:szCs w:val="20"/>
                  <w:u w:val="single"/>
                  <w:rtl w:val="0"/>
                </w:rPr>
                <w:t xml:space="preserve">https://twitter.com/StrathU</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center"/>
              <w:rPr>
                <w:sz w:val="20"/>
                <w:szCs w:val="20"/>
              </w:rPr>
            </w:pPr>
            <w:hyperlink r:id="rId60">
              <w:r w:rsidDel="00000000" w:rsidR="00000000" w:rsidRPr="00000000">
                <w:rPr>
                  <w:color w:val="1155cc"/>
                  <w:sz w:val="20"/>
                  <w:szCs w:val="20"/>
                  <w:u w:val="single"/>
                  <w:rtl w:val="0"/>
                </w:rPr>
                <w:t xml:space="preserve">https://www.facebook.com/StrathmoreUniversity</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center"/>
              <w:rPr>
                <w:sz w:val="20"/>
                <w:szCs w:val="20"/>
              </w:rPr>
            </w:pPr>
            <w:hyperlink r:id="rId61">
              <w:r w:rsidDel="00000000" w:rsidR="00000000" w:rsidRPr="00000000">
                <w:rPr>
                  <w:color w:val="1155cc"/>
                  <w:sz w:val="20"/>
                  <w:szCs w:val="20"/>
                  <w:u w:val="single"/>
                  <w:rtl w:val="0"/>
                </w:rPr>
                <w:t xml:space="preserve">https://www.instagram.com/strathmore.university/</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center"/>
              <w:rPr>
                <w:sz w:val="20"/>
                <w:szCs w:val="20"/>
              </w:rPr>
            </w:pPr>
            <w:hyperlink r:id="rId62">
              <w:r w:rsidDel="00000000" w:rsidR="00000000" w:rsidRPr="00000000">
                <w:rPr>
                  <w:color w:val="1155cc"/>
                  <w:sz w:val="20"/>
                  <w:szCs w:val="20"/>
                  <w:u w:val="single"/>
                  <w:rtl w:val="0"/>
                </w:rPr>
                <w:t xml:space="preserve">https://twitter.com/USEmbassyKenya</w:t>
              </w:r>
            </w:hyperlink>
            <w:r w:rsidDel="00000000" w:rsidR="00000000" w:rsidRPr="00000000">
              <w:rPr>
                <w:rtl w:val="0"/>
              </w:rPr>
            </w:r>
          </w:p>
        </w:tc>
      </w:tr>
      <w:tr>
        <w:trPr>
          <w:trHeight w:val="720" w:hRule="atLeast"/>
        </w:trPr>
        <w:tc>
          <w:tcPr>
            <w:tcBorders>
              <w:top w:color="cccccc"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179">
            <w:pPr>
              <w:widowControl w:val="0"/>
              <w:jc w:val="center"/>
              <w:rPr>
                <w:sz w:val="20"/>
                <w:szCs w:val="20"/>
              </w:rPr>
            </w:pPr>
            <w:r w:rsidDel="00000000" w:rsidR="00000000" w:rsidRPr="00000000">
              <w:rPr>
                <w:sz w:val="20"/>
                <w:szCs w:val="20"/>
                <w:rtl w:val="0"/>
              </w:rPr>
              <w:t xml:space="preserve">EACHRights</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Nairobi, KE</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sz w:val="20"/>
                <w:szCs w:val="20"/>
                <w:rtl w:val="0"/>
              </w:rPr>
              <w:t xml:space="preserve">Kenya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center"/>
              <w:rPr>
                <w:sz w:val="20"/>
                <w:szCs w:val="20"/>
              </w:rPr>
            </w:pPr>
            <w:hyperlink r:id="rId63">
              <w:r w:rsidDel="00000000" w:rsidR="00000000" w:rsidRPr="00000000">
                <w:rPr>
                  <w:color w:val="1155cc"/>
                  <w:sz w:val="20"/>
                  <w:szCs w:val="20"/>
                  <w:u w:val="single"/>
                  <w:rtl w:val="0"/>
                </w:rPr>
                <w:t xml:space="preserve">https://eachrights.or.ke/</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jc w:val="center"/>
              <w:rPr>
                <w:sz w:val="20"/>
                <w:szCs w:val="20"/>
              </w:rPr>
            </w:pPr>
            <w:hyperlink r:id="rId64">
              <w:r w:rsidDel="00000000" w:rsidR="00000000" w:rsidRPr="00000000">
                <w:rPr>
                  <w:color w:val="1155cc"/>
                  <w:sz w:val="20"/>
                  <w:szCs w:val="20"/>
                  <w:u w:val="single"/>
                  <w:rtl w:val="0"/>
                </w:rPr>
                <w:t xml:space="preserve">https://twitter.com/EACHRights</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jc w:val="center"/>
              <w:rPr>
                <w:sz w:val="20"/>
                <w:szCs w:val="20"/>
              </w:rPr>
            </w:pPr>
            <w:hyperlink r:id="rId65">
              <w:r w:rsidDel="00000000" w:rsidR="00000000" w:rsidRPr="00000000">
                <w:rPr>
                  <w:color w:val="1155cc"/>
                  <w:sz w:val="20"/>
                  <w:szCs w:val="20"/>
                  <w:u w:val="single"/>
                  <w:rtl w:val="0"/>
                </w:rPr>
                <w:t xml:space="preserve">https://www.facebook.com/EACHRights/</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sz w:val="20"/>
                <w:szCs w:val="20"/>
                <w:rtl w:val="0"/>
              </w:rPr>
              <w:t xml:space="preserve">N/A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jc w:val="center"/>
              <w:rPr>
                <w:sz w:val="20"/>
                <w:szCs w:val="20"/>
              </w:rPr>
            </w:pPr>
            <w:hyperlink r:id="rId66">
              <w:r w:rsidDel="00000000" w:rsidR="00000000" w:rsidRPr="00000000">
                <w:rPr>
                  <w:color w:val="1155cc"/>
                  <w:sz w:val="20"/>
                  <w:szCs w:val="20"/>
                  <w:u w:val="single"/>
                  <w:rtl w:val="0"/>
                </w:rPr>
                <w:t xml:space="preserve">https://twitter.com/USEmbassyKenya</w:t>
              </w:r>
            </w:hyperlink>
            <w:r w:rsidDel="00000000" w:rsidR="00000000" w:rsidRPr="00000000">
              <w:rPr>
                <w:rtl w:val="0"/>
              </w:rPr>
            </w:r>
          </w:p>
        </w:tc>
      </w:tr>
      <w:tr>
        <w:trPr>
          <w:trHeight w:val="1605" w:hRule="atLeast"/>
        </w:trPr>
        <w:tc>
          <w:tcPr>
            <w:tcBorders>
              <w:top w:color="cccccc"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182">
            <w:pPr>
              <w:widowControl w:val="0"/>
              <w:jc w:val="center"/>
              <w:rPr>
                <w:sz w:val="20"/>
                <w:szCs w:val="20"/>
              </w:rPr>
            </w:pPr>
            <w:r w:rsidDel="00000000" w:rsidR="00000000" w:rsidRPr="00000000">
              <w:rPr>
                <w:sz w:val="20"/>
                <w:szCs w:val="20"/>
                <w:rtl w:val="0"/>
              </w:rPr>
              <w:t xml:space="preserve">Université Officielle de Bukavu (UOB), Faculty of Sciences</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sz w:val="20"/>
                <w:szCs w:val="20"/>
                <w:rtl w:val="0"/>
              </w:rPr>
              <w:t xml:space="preserve">Bukavu, DR</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sz w:val="20"/>
                <w:szCs w:val="20"/>
                <w:rtl w:val="0"/>
              </w:rPr>
              <w:t xml:space="preserve">Democratic Republic of the Congo</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hyperlink r:id="rId67">
              <w:r w:rsidDel="00000000" w:rsidR="00000000" w:rsidRPr="00000000">
                <w:rPr>
                  <w:color w:val="1155cc"/>
                  <w:sz w:val="20"/>
                  <w:szCs w:val="20"/>
                  <w:u w:val="single"/>
                  <w:rtl w:val="0"/>
                </w:rPr>
                <w:t xml:space="preserve">https://www.univofbukavu.org/</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N/A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center"/>
              <w:rPr>
                <w:sz w:val="20"/>
                <w:szCs w:val="20"/>
              </w:rPr>
            </w:pPr>
            <w:hyperlink r:id="rId68">
              <w:r w:rsidDel="00000000" w:rsidR="00000000" w:rsidRPr="00000000">
                <w:rPr>
                  <w:color w:val="1155cc"/>
                  <w:sz w:val="20"/>
                  <w:szCs w:val="20"/>
                  <w:u w:val="single"/>
                  <w:rtl w:val="0"/>
                </w:rPr>
                <w:t xml:space="preserve">https://www.facebook.com/Universit%C3%A9-Officielle-de-Bukavu-249194778465791/</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sz w:val="20"/>
                <w:szCs w:val="20"/>
                <w:rtl w:val="0"/>
              </w:rPr>
              <w:t xml:space="preserve">N/A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jc w:val="center"/>
              <w:rPr>
                <w:sz w:val="20"/>
                <w:szCs w:val="20"/>
              </w:rPr>
            </w:pPr>
            <w:hyperlink r:id="rId69">
              <w:r w:rsidDel="00000000" w:rsidR="00000000" w:rsidRPr="00000000">
                <w:rPr>
                  <w:color w:val="1155cc"/>
                  <w:sz w:val="20"/>
                  <w:szCs w:val="20"/>
                  <w:u w:val="single"/>
                  <w:rtl w:val="0"/>
                </w:rPr>
                <w:t xml:space="preserve">https://twitter.com/USEmbKinshasa</w:t>
              </w:r>
            </w:hyperlink>
            <w:r w:rsidDel="00000000" w:rsidR="00000000" w:rsidRPr="00000000">
              <w:rPr>
                <w:rtl w:val="0"/>
              </w:rPr>
            </w:r>
          </w:p>
        </w:tc>
      </w:tr>
      <w:tr>
        <w:trPr>
          <w:trHeight w:val="945" w:hRule="atLeast"/>
        </w:trPr>
        <w:tc>
          <w:tcPr>
            <w:tcBorders>
              <w:top w:color="cccccc"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18B">
            <w:pPr>
              <w:widowControl w:val="0"/>
              <w:jc w:val="center"/>
              <w:rPr>
                <w:sz w:val="20"/>
                <w:szCs w:val="20"/>
              </w:rPr>
            </w:pPr>
            <w:r w:rsidDel="00000000" w:rsidR="00000000" w:rsidRPr="00000000">
              <w:rPr>
                <w:sz w:val="20"/>
                <w:szCs w:val="20"/>
                <w:rtl w:val="0"/>
              </w:rPr>
              <w:t xml:space="preserve">Centre d’appui à la promotion de la santé (CPSA)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rPr>
                <w:sz w:val="20"/>
                <w:szCs w:val="20"/>
              </w:rPr>
            </w:pPr>
            <w:r w:rsidDel="00000000" w:rsidR="00000000" w:rsidRPr="00000000">
              <w:rPr>
                <w:sz w:val="20"/>
                <w:szCs w:val="20"/>
                <w:rtl w:val="0"/>
              </w:rPr>
              <w:t xml:space="preserve">Ibanda, DR</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Democratic Republic of the Congo</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jc w:val="center"/>
              <w:rPr>
                <w:sz w:val="20"/>
                <w:szCs w:val="20"/>
              </w:rPr>
            </w:pPr>
            <w:hyperlink r:id="rId70">
              <w:r w:rsidDel="00000000" w:rsidR="00000000" w:rsidRPr="00000000">
                <w:rPr>
                  <w:color w:val="1155cc"/>
                  <w:sz w:val="20"/>
                  <w:szCs w:val="20"/>
                  <w:u w:val="single"/>
                  <w:rtl w:val="0"/>
                </w:rPr>
                <w:t xml:space="preserve">http://www.anps-prevention-sante.fr/presentation-cpsa/</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rPr>
                <w:sz w:val="20"/>
                <w:szCs w:val="20"/>
              </w:rPr>
            </w:pPr>
            <w:r w:rsidDel="00000000" w:rsidR="00000000" w:rsidRPr="00000000">
              <w:rPr>
                <w:sz w:val="20"/>
                <w:szCs w:val="20"/>
                <w:rtl w:val="0"/>
              </w:rPr>
              <w:t xml:space="preserve">N/A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sz w:val="20"/>
                <w:szCs w:val="20"/>
                <w:rtl w:val="0"/>
              </w:rPr>
              <w:t xml:space="preserve">N/A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sz w:val="20"/>
                <w:szCs w:val="20"/>
                <w:rtl w:val="0"/>
              </w:rPr>
              <w:t xml:space="preserve">N/A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jc w:val="center"/>
              <w:rPr>
                <w:sz w:val="20"/>
                <w:szCs w:val="20"/>
              </w:rPr>
            </w:pPr>
            <w:hyperlink r:id="rId71">
              <w:r w:rsidDel="00000000" w:rsidR="00000000" w:rsidRPr="00000000">
                <w:rPr>
                  <w:color w:val="1155cc"/>
                  <w:sz w:val="20"/>
                  <w:szCs w:val="20"/>
                  <w:u w:val="single"/>
                  <w:rtl w:val="0"/>
                </w:rPr>
                <w:t xml:space="preserve">https://twitter.com/USEmbKinshasa</w:t>
              </w:r>
            </w:hyperlink>
            <w:r w:rsidDel="00000000" w:rsidR="00000000" w:rsidRPr="00000000">
              <w:rPr>
                <w:rtl w:val="0"/>
              </w:rPr>
            </w:r>
          </w:p>
        </w:tc>
      </w:tr>
      <w:tr>
        <w:trPr>
          <w:trHeight w:val="720" w:hRule="atLeast"/>
        </w:trPr>
        <w:tc>
          <w:tcPr>
            <w:tcBorders>
              <w:top w:color="cccccc"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194">
            <w:pPr>
              <w:widowControl w:val="0"/>
              <w:jc w:val="center"/>
              <w:rPr>
                <w:sz w:val="20"/>
                <w:szCs w:val="20"/>
              </w:rPr>
            </w:pPr>
            <w:r w:rsidDel="00000000" w:rsidR="00000000" w:rsidRPr="00000000">
              <w:rPr>
                <w:sz w:val="20"/>
                <w:szCs w:val="20"/>
                <w:rtl w:val="0"/>
              </w:rPr>
              <w:t xml:space="preserve">Local healthcare official (DPS)</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sz w:val="20"/>
                <w:szCs w:val="20"/>
                <w:rtl w:val="0"/>
              </w:rPr>
              <w:t xml:space="preserve">Bukavu, DR</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sz w:val="20"/>
                <w:szCs w:val="20"/>
                <w:rtl w:val="0"/>
              </w:rPr>
              <w:t xml:space="preserve">Democratic Republic of the Congo</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rPr>
                <w:sz w:val="20"/>
                <w:szCs w:val="20"/>
              </w:rPr>
            </w:pPr>
            <w:r w:rsidDel="00000000" w:rsidR="00000000" w:rsidRPr="00000000">
              <w:rPr>
                <w:sz w:val="20"/>
                <w:szCs w:val="20"/>
                <w:rtl w:val="0"/>
              </w:rPr>
              <w:t xml:space="preserve">Can't find a specific website for this</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jc w:val="center"/>
              <w:rPr>
                <w:sz w:val="20"/>
                <w:szCs w:val="20"/>
              </w:rPr>
            </w:pPr>
            <w:hyperlink r:id="rId72">
              <w:r w:rsidDel="00000000" w:rsidR="00000000" w:rsidRPr="00000000">
                <w:rPr>
                  <w:color w:val="1155cc"/>
                  <w:sz w:val="20"/>
                  <w:szCs w:val="20"/>
                  <w:u w:val="single"/>
                  <w:rtl w:val="0"/>
                </w:rPr>
                <w:t xml:space="preserve">https://twitter.com/USEmbKinshasa</w:t>
              </w:r>
            </w:hyperlink>
            <w:r w:rsidDel="00000000" w:rsidR="00000000" w:rsidRPr="00000000">
              <w:rPr>
                <w:rtl w:val="0"/>
              </w:rPr>
            </w:r>
          </w:p>
        </w:tc>
      </w:tr>
      <w:tr>
        <w:trPr>
          <w:trHeight w:val="720" w:hRule="atLeast"/>
        </w:trPr>
        <w:tc>
          <w:tcPr>
            <w:tcBorders>
              <w:top w:color="cccccc"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19D">
            <w:pPr>
              <w:widowControl w:val="0"/>
              <w:jc w:val="center"/>
              <w:rPr>
                <w:sz w:val="20"/>
                <w:szCs w:val="20"/>
              </w:rPr>
            </w:pPr>
            <w:r w:rsidDel="00000000" w:rsidR="00000000" w:rsidRPr="00000000">
              <w:rPr>
                <w:sz w:val="20"/>
                <w:szCs w:val="20"/>
                <w:rtl w:val="0"/>
              </w:rPr>
              <w:t xml:space="preserve">National Institute of Statistic</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sz w:val="20"/>
                <w:szCs w:val="20"/>
                <w:rtl w:val="0"/>
              </w:rPr>
              <w:t xml:space="preserve">Ibanda, DR</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sz w:val="20"/>
                <w:szCs w:val="20"/>
                <w:rtl w:val="0"/>
              </w:rPr>
              <w:t xml:space="preserve">Democratic Republic of the Congo</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jc w:val="center"/>
              <w:rPr>
                <w:sz w:val="20"/>
                <w:szCs w:val="20"/>
              </w:rPr>
            </w:pPr>
            <w:hyperlink r:id="rId73">
              <w:r w:rsidDel="00000000" w:rsidR="00000000" w:rsidRPr="00000000">
                <w:rPr>
                  <w:color w:val="1155cc"/>
                  <w:sz w:val="20"/>
                  <w:szCs w:val="20"/>
                  <w:u w:val="single"/>
                  <w:rtl w:val="0"/>
                </w:rPr>
                <w:t xml:space="preserve">http://ins.mkbco.pro/</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N/A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sz w:val="20"/>
                <w:szCs w:val="20"/>
                <w:rtl w:val="0"/>
              </w:rPr>
              <w:t xml:space="preserve">N/A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N/A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Very difficult to find social media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jc w:val="center"/>
              <w:rPr>
                <w:sz w:val="20"/>
                <w:szCs w:val="20"/>
              </w:rPr>
            </w:pPr>
            <w:hyperlink r:id="rId74">
              <w:r w:rsidDel="00000000" w:rsidR="00000000" w:rsidRPr="00000000">
                <w:rPr>
                  <w:color w:val="1155cc"/>
                  <w:sz w:val="20"/>
                  <w:szCs w:val="20"/>
                  <w:u w:val="single"/>
                  <w:rtl w:val="0"/>
                </w:rPr>
                <w:t xml:space="preserve">https://twitter.com/USEmbKinshasa</w:t>
              </w:r>
            </w:hyperlink>
            <w:r w:rsidDel="00000000" w:rsidR="00000000" w:rsidRPr="00000000">
              <w:rPr>
                <w:rtl w:val="0"/>
              </w:rPr>
            </w:r>
          </w:p>
        </w:tc>
      </w:tr>
      <w:tr>
        <w:trPr>
          <w:trHeight w:val="1380" w:hRule="atLeast"/>
        </w:trPr>
        <w:tc>
          <w:tcPr>
            <w:tcBorders>
              <w:top w:color="cccccc"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1A6">
            <w:pPr>
              <w:widowControl w:val="0"/>
              <w:jc w:val="center"/>
              <w:rPr>
                <w:sz w:val="20"/>
                <w:szCs w:val="20"/>
              </w:rPr>
            </w:pPr>
            <w:r w:rsidDel="00000000" w:rsidR="00000000" w:rsidRPr="00000000">
              <w:rPr>
                <w:sz w:val="20"/>
                <w:szCs w:val="20"/>
                <w:rtl w:val="0"/>
              </w:rPr>
              <w:t xml:space="preserve">City of Bukavu</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sz w:val="20"/>
                <w:szCs w:val="20"/>
                <w:rtl w:val="0"/>
              </w:rPr>
              <w:t xml:space="preserve">Bukavu, DR</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Democratic Republic of the Congo</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jc w:val="center"/>
              <w:rPr>
                <w:sz w:val="20"/>
                <w:szCs w:val="20"/>
              </w:rPr>
            </w:pPr>
            <w:hyperlink r:id="rId75">
              <w:r w:rsidDel="00000000" w:rsidR="00000000" w:rsidRPr="00000000">
                <w:rPr>
                  <w:color w:val="1155cc"/>
                  <w:sz w:val="20"/>
                  <w:szCs w:val="20"/>
                  <w:u w:val="single"/>
                  <w:rtl w:val="0"/>
                </w:rPr>
                <w:t xml:space="preserve">http://mairiedebukavu.net/</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center"/>
              <w:rPr>
                <w:sz w:val="20"/>
                <w:szCs w:val="20"/>
              </w:rPr>
            </w:pPr>
            <w:hyperlink r:id="rId76">
              <w:r w:rsidDel="00000000" w:rsidR="00000000" w:rsidRPr="00000000">
                <w:rPr>
                  <w:color w:val="1155cc"/>
                  <w:sz w:val="20"/>
                  <w:szCs w:val="20"/>
                  <w:u w:val="single"/>
                  <w:rtl w:val="0"/>
                </w:rPr>
                <w:t xml:space="preserve">https://twitter.com/bukavuville</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center"/>
              <w:rPr>
                <w:sz w:val="20"/>
                <w:szCs w:val="20"/>
              </w:rPr>
            </w:pPr>
            <w:hyperlink r:id="rId77">
              <w:r w:rsidDel="00000000" w:rsidR="00000000" w:rsidRPr="00000000">
                <w:rPr>
                  <w:color w:val="1155cc"/>
                  <w:sz w:val="20"/>
                  <w:szCs w:val="20"/>
                  <w:u w:val="single"/>
                  <w:rtl w:val="0"/>
                </w:rPr>
                <w:t xml:space="preserve">https://www.facebook.com/Mairie-de-la-ville-de-Bukavu-261225787369283/about/</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N/A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Inactive</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jc w:val="center"/>
              <w:rPr>
                <w:sz w:val="20"/>
                <w:szCs w:val="20"/>
              </w:rPr>
            </w:pPr>
            <w:hyperlink r:id="rId78">
              <w:r w:rsidDel="00000000" w:rsidR="00000000" w:rsidRPr="00000000">
                <w:rPr>
                  <w:color w:val="1155cc"/>
                  <w:sz w:val="20"/>
                  <w:szCs w:val="20"/>
                  <w:u w:val="single"/>
                  <w:rtl w:val="0"/>
                </w:rPr>
                <w:t xml:space="preserve">https://twitter.com/USEmbKinshasa</w:t>
              </w:r>
            </w:hyperlink>
            <w:r w:rsidDel="00000000" w:rsidR="00000000" w:rsidRPr="00000000">
              <w:rPr>
                <w:rtl w:val="0"/>
              </w:rPr>
            </w:r>
          </w:p>
        </w:tc>
      </w:tr>
      <w:tr>
        <w:trPr>
          <w:trHeight w:val="945" w:hRule="atLeast"/>
        </w:trPr>
        <w:tc>
          <w:tcPr>
            <w:tcBorders>
              <w:top w:color="cccccc"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1AF">
            <w:pPr>
              <w:widowControl w:val="0"/>
              <w:jc w:val="center"/>
              <w:rPr>
                <w:sz w:val="20"/>
                <w:szCs w:val="20"/>
              </w:rPr>
            </w:pPr>
            <w:r w:rsidDel="00000000" w:rsidR="00000000" w:rsidRPr="00000000">
              <w:rPr>
                <w:sz w:val="20"/>
                <w:szCs w:val="20"/>
                <w:rtl w:val="0"/>
              </w:rPr>
              <w:t xml:space="preserve">Kathmandu Living Labs</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Kathmandu, NP</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Nepal</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jc w:val="center"/>
              <w:rPr>
                <w:sz w:val="20"/>
                <w:szCs w:val="20"/>
              </w:rPr>
            </w:pPr>
            <w:hyperlink r:id="rId79">
              <w:r w:rsidDel="00000000" w:rsidR="00000000" w:rsidRPr="00000000">
                <w:rPr>
                  <w:color w:val="1155cc"/>
                  <w:sz w:val="20"/>
                  <w:szCs w:val="20"/>
                  <w:u w:val="single"/>
                  <w:rtl w:val="0"/>
                </w:rPr>
                <w:t xml:space="preserve">http://www.kathmandulivinglabs.org</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center"/>
              <w:rPr>
                <w:sz w:val="20"/>
                <w:szCs w:val="20"/>
              </w:rPr>
            </w:pPr>
            <w:hyperlink r:id="rId80">
              <w:r w:rsidDel="00000000" w:rsidR="00000000" w:rsidRPr="00000000">
                <w:rPr>
                  <w:color w:val="1155cc"/>
                  <w:sz w:val="20"/>
                  <w:szCs w:val="20"/>
                  <w:u w:val="single"/>
                  <w:rtl w:val="0"/>
                </w:rPr>
                <w:t xml:space="preserve">https://twitter.com/ktmlivinglabs</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hyperlink r:id="rId81">
              <w:r w:rsidDel="00000000" w:rsidR="00000000" w:rsidRPr="00000000">
                <w:rPr>
                  <w:color w:val="1155cc"/>
                  <w:sz w:val="20"/>
                  <w:szCs w:val="20"/>
                  <w:u w:val="single"/>
                  <w:rtl w:val="0"/>
                </w:rPr>
                <w:t xml:space="preserve">https://www.facebook.com/kathmandulivinglabs</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jc w:val="center"/>
              <w:rPr>
                <w:sz w:val="20"/>
                <w:szCs w:val="20"/>
              </w:rPr>
            </w:pPr>
            <w:hyperlink r:id="rId82">
              <w:r w:rsidDel="00000000" w:rsidR="00000000" w:rsidRPr="00000000">
                <w:rPr>
                  <w:color w:val="1155cc"/>
                  <w:sz w:val="20"/>
                  <w:szCs w:val="20"/>
                  <w:u w:val="single"/>
                  <w:rtl w:val="0"/>
                </w:rPr>
                <w:t xml:space="preserve">https://www.instagram.com/ktmlivinglabs/</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center"/>
              <w:rPr>
                <w:sz w:val="20"/>
                <w:szCs w:val="20"/>
              </w:rPr>
            </w:pPr>
            <w:hyperlink r:id="rId83">
              <w:r w:rsidDel="00000000" w:rsidR="00000000" w:rsidRPr="00000000">
                <w:rPr>
                  <w:color w:val="1155cc"/>
                  <w:sz w:val="20"/>
                  <w:szCs w:val="20"/>
                  <w:u w:val="single"/>
                  <w:rtl w:val="0"/>
                </w:rPr>
                <w:t xml:space="preserve">https://twitter.com/usembassynepal</w:t>
              </w:r>
            </w:hyperlink>
            <w:r w:rsidDel="00000000" w:rsidR="00000000" w:rsidRPr="00000000">
              <w:rPr>
                <w:rtl w:val="0"/>
              </w:rPr>
            </w:r>
          </w:p>
        </w:tc>
      </w:tr>
      <w:tr>
        <w:trPr>
          <w:trHeight w:val="945" w:hRule="atLeast"/>
        </w:trPr>
        <w:tc>
          <w:tcPr>
            <w:tcBorders>
              <w:top w:color="cccccc"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1B8">
            <w:pPr>
              <w:widowControl w:val="0"/>
              <w:jc w:val="center"/>
              <w:rPr>
                <w:sz w:val="20"/>
                <w:szCs w:val="20"/>
              </w:rPr>
            </w:pPr>
            <w:r w:rsidDel="00000000" w:rsidR="00000000" w:rsidRPr="00000000">
              <w:rPr>
                <w:sz w:val="20"/>
                <w:szCs w:val="20"/>
                <w:rtl w:val="0"/>
              </w:rPr>
              <w:t xml:space="preserve">Public Lab Mongolia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Ulaanbaatar, MN</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Mongolia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center"/>
              <w:rPr>
                <w:sz w:val="20"/>
                <w:szCs w:val="20"/>
              </w:rPr>
            </w:pPr>
            <w:hyperlink r:id="rId84">
              <w:r w:rsidDel="00000000" w:rsidR="00000000" w:rsidRPr="00000000">
                <w:rPr>
                  <w:color w:val="1155cc"/>
                  <w:sz w:val="20"/>
                  <w:szCs w:val="20"/>
                  <w:u w:val="single"/>
                  <w:rtl w:val="0"/>
                </w:rPr>
                <w:t xml:space="preserve">https://www.publiclabmongolia.org/</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jc w:val="center"/>
              <w:rPr>
                <w:sz w:val="20"/>
                <w:szCs w:val="20"/>
              </w:rPr>
            </w:pPr>
            <w:hyperlink r:id="rId85">
              <w:r w:rsidDel="00000000" w:rsidR="00000000" w:rsidRPr="00000000">
                <w:rPr>
                  <w:color w:val="1155cc"/>
                  <w:sz w:val="20"/>
                  <w:szCs w:val="20"/>
                  <w:u w:val="single"/>
                  <w:rtl w:val="0"/>
                </w:rPr>
                <w:t xml:space="preserve">https://twitter.com/mon_public</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jc w:val="center"/>
              <w:rPr>
                <w:sz w:val="20"/>
                <w:szCs w:val="20"/>
              </w:rPr>
            </w:pPr>
            <w:hyperlink r:id="rId86">
              <w:r w:rsidDel="00000000" w:rsidR="00000000" w:rsidRPr="00000000">
                <w:rPr>
                  <w:color w:val="1155cc"/>
                  <w:sz w:val="20"/>
                  <w:szCs w:val="20"/>
                  <w:u w:val="single"/>
                  <w:rtl w:val="0"/>
                </w:rPr>
                <w:t xml:space="preserve">https://www.facebook.com/publiclabmongoliango/</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rPr>
                <w:sz w:val="20"/>
                <w:szCs w:val="20"/>
              </w:rPr>
            </w:pPr>
            <w:r w:rsidDel="00000000" w:rsidR="00000000" w:rsidRPr="00000000">
              <w:rPr>
                <w:sz w:val="20"/>
                <w:szCs w:val="20"/>
                <w:rtl w:val="0"/>
              </w:rPr>
              <w:t xml:space="preserve">N/A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jc w:val="center"/>
              <w:rPr>
                <w:sz w:val="20"/>
                <w:szCs w:val="20"/>
              </w:rPr>
            </w:pPr>
            <w:hyperlink r:id="rId87">
              <w:r w:rsidDel="00000000" w:rsidR="00000000" w:rsidRPr="00000000">
                <w:rPr>
                  <w:color w:val="1155cc"/>
                  <w:sz w:val="20"/>
                  <w:szCs w:val="20"/>
                  <w:u w:val="single"/>
                  <w:rtl w:val="0"/>
                </w:rPr>
                <w:t xml:space="preserve">https://twitter.com/mglembassy_usa?lang=en</w:t>
              </w:r>
            </w:hyperlink>
            <w:r w:rsidDel="00000000" w:rsidR="00000000" w:rsidRPr="00000000">
              <w:rPr>
                <w:rtl w:val="0"/>
              </w:rPr>
            </w:r>
          </w:p>
        </w:tc>
      </w:tr>
      <w:tr>
        <w:trPr>
          <w:trHeight w:val="720" w:hRule="atLeast"/>
        </w:trPr>
        <w:tc>
          <w:tcPr>
            <w:tcBorders>
              <w:top w:color="cccccc"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sz w:val="20"/>
                <w:szCs w:val="20"/>
              </w:rPr>
            </w:pPr>
            <w:r w:rsidDel="00000000" w:rsidR="00000000" w:rsidRPr="00000000">
              <w:rPr>
                <w:sz w:val="20"/>
                <w:szCs w:val="20"/>
                <w:rtl w:val="0"/>
              </w:rPr>
              <w:t xml:space="preserve">Bangladesh Open Innovation Lab</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jc w:val="center"/>
              <w:rPr>
                <w:sz w:val="20"/>
                <w:szCs w:val="20"/>
              </w:rPr>
            </w:pPr>
            <w:r w:rsidDel="00000000" w:rsidR="00000000" w:rsidRPr="00000000">
              <w:rPr>
                <w:sz w:val="20"/>
                <w:szCs w:val="20"/>
                <w:rtl w:val="0"/>
              </w:rPr>
              <w:t xml:space="preserve">Dhaka, BD</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jc w:val="center"/>
              <w:rPr>
                <w:sz w:val="20"/>
                <w:szCs w:val="20"/>
              </w:rPr>
            </w:pPr>
            <w:r w:rsidDel="00000000" w:rsidR="00000000" w:rsidRPr="00000000">
              <w:rPr>
                <w:sz w:val="20"/>
                <w:szCs w:val="20"/>
                <w:rtl w:val="0"/>
              </w:rPr>
              <w:t xml:space="preserve">Bangladesh</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jc w:val="center"/>
              <w:rPr>
                <w:sz w:val="20"/>
                <w:szCs w:val="20"/>
              </w:rPr>
            </w:pPr>
            <w:hyperlink r:id="rId88">
              <w:r w:rsidDel="00000000" w:rsidR="00000000" w:rsidRPr="00000000">
                <w:rPr>
                  <w:color w:val="1155cc"/>
                  <w:sz w:val="20"/>
                  <w:szCs w:val="20"/>
                  <w:u w:val="single"/>
                  <w:rtl w:val="0"/>
                </w:rPr>
                <w:t xml:space="preserve">https://boiledbhoot.org/</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jc w:val="center"/>
              <w:rPr>
                <w:sz w:val="20"/>
                <w:szCs w:val="20"/>
              </w:rPr>
            </w:pPr>
            <w:hyperlink r:id="rId89">
              <w:r w:rsidDel="00000000" w:rsidR="00000000" w:rsidRPr="00000000">
                <w:rPr>
                  <w:color w:val="1155cc"/>
                  <w:sz w:val="20"/>
                  <w:szCs w:val="20"/>
                  <w:u w:val="single"/>
                  <w:rtl w:val="0"/>
                </w:rPr>
                <w:t xml:space="preserve">https://twitter.com/boiledbhoot</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jc w:val="center"/>
              <w:rPr>
                <w:sz w:val="20"/>
                <w:szCs w:val="20"/>
              </w:rPr>
            </w:pPr>
            <w:hyperlink r:id="rId90">
              <w:r w:rsidDel="00000000" w:rsidR="00000000" w:rsidRPr="00000000">
                <w:rPr>
                  <w:color w:val="1155cc"/>
                  <w:sz w:val="20"/>
                  <w:szCs w:val="20"/>
                  <w:u w:val="single"/>
                  <w:rtl w:val="0"/>
                </w:rPr>
                <w:t xml:space="preserve">https://www.facebook.com/BoiledBhoot</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jc w:val="center"/>
              <w:rPr>
                <w:sz w:val="20"/>
                <w:szCs w:val="20"/>
              </w:rPr>
            </w:pPr>
            <w:r w:rsidDel="00000000" w:rsidR="00000000" w:rsidRPr="00000000">
              <w:rPr>
                <w:sz w:val="20"/>
                <w:szCs w:val="20"/>
                <w:rtl w:val="0"/>
              </w:rPr>
              <w:t xml:space="preserve">N/A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hyperlink r:id="rId91">
              <w:r w:rsidDel="00000000" w:rsidR="00000000" w:rsidRPr="00000000">
                <w:rPr>
                  <w:color w:val="1155cc"/>
                  <w:sz w:val="20"/>
                  <w:szCs w:val="20"/>
                  <w:u w:val="single"/>
                  <w:rtl w:val="0"/>
                </w:rPr>
                <w:t xml:space="preserve">https://twitter.com/usembassydhaka</w:t>
              </w:r>
            </w:hyperlink>
            <w:r w:rsidDel="00000000" w:rsidR="00000000" w:rsidRPr="00000000">
              <w:rPr>
                <w:rtl w:val="0"/>
              </w:rPr>
            </w:r>
          </w:p>
        </w:tc>
      </w:tr>
      <w:tr>
        <w:trPr>
          <w:trHeight w:val="720" w:hRule="atLeast"/>
        </w:trPr>
        <w:tc>
          <w:tcPr>
            <w:tcBorders>
              <w:top w:color="cccccc"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sz w:val="20"/>
                <w:szCs w:val="20"/>
              </w:rPr>
            </w:pPr>
            <w:r w:rsidDel="00000000" w:rsidR="00000000" w:rsidRPr="00000000">
              <w:rPr>
                <w:sz w:val="20"/>
                <w:szCs w:val="20"/>
                <w:rtl w:val="0"/>
              </w:rPr>
              <w:t xml:space="preserve">Universidad San Francisco de Quito</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jc w:val="center"/>
              <w:rPr>
                <w:sz w:val="20"/>
                <w:szCs w:val="20"/>
              </w:rPr>
            </w:pPr>
            <w:r w:rsidDel="00000000" w:rsidR="00000000" w:rsidRPr="00000000">
              <w:rPr>
                <w:sz w:val="20"/>
                <w:szCs w:val="20"/>
                <w:rtl w:val="0"/>
              </w:rPr>
              <w:t xml:space="preserve">Quito, EC</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jc w:val="center"/>
              <w:rPr>
                <w:sz w:val="20"/>
                <w:szCs w:val="20"/>
              </w:rPr>
            </w:pPr>
            <w:r w:rsidDel="00000000" w:rsidR="00000000" w:rsidRPr="00000000">
              <w:rPr>
                <w:sz w:val="20"/>
                <w:szCs w:val="20"/>
                <w:rtl w:val="0"/>
              </w:rPr>
              <w:t xml:space="preserve">Ecuador</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jc w:val="center"/>
              <w:rPr>
                <w:sz w:val="20"/>
                <w:szCs w:val="20"/>
              </w:rPr>
            </w:pPr>
            <w:hyperlink r:id="rId92">
              <w:r w:rsidDel="00000000" w:rsidR="00000000" w:rsidRPr="00000000">
                <w:rPr>
                  <w:color w:val="1155cc"/>
                  <w:sz w:val="20"/>
                  <w:szCs w:val="20"/>
                  <w:u w:val="single"/>
                  <w:rtl w:val="0"/>
                </w:rPr>
                <w:t xml:space="preserve">https://www.usfq.edu.ec/en</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jc w:val="center"/>
              <w:rPr>
                <w:sz w:val="20"/>
                <w:szCs w:val="20"/>
              </w:rPr>
            </w:pPr>
            <w:hyperlink r:id="rId93">
              <w:r w:rsidDel="00000000" w:rsidR="00000000" w:rsidRPr="00000000">
                <w:rPr>
                  <w:color w:val="1155cc"/>
                  <w:sz w:val="20"/>
                  <w:szCs w:val="20"/>
                  <w:u w:val="single"/>
                  <w:rtl w:val="0"/>
                </w:rPr>
                <w:t xml:space="preserve">https://twitter.com/USFQ_Ecuador</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jc w:val="center"/>
              <w:rPr>
                <w:sz w:val="20"/>
                <w:szCs w:val="20"/>
              </w:rPr>
            </w:pPr>
            <w:hyperlink r:id="rId94">
              <w:r w:rsidDel="00000000" w:rsidR="00000000" w:rsidRPr="00000000">
                <w:rPr>
                  <w:color w:val="1155cc"/>
                  <w:sz w:val="20"/>
                  <w:szCs w:val="20"/>
                  <w:u w:val="single"/>
                  <w:rtl w:val="0"/>
                </w:rPr>
                <w:t xml:space="preserve">https://www.facebook.com/USFQEcuador/</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jc w:val="center"/>
              <w:rPr>
                <w:sz w:val="20"/>
                <w:szCs w:val="20"/>
              </w:rPr>
            </w:pPr>
            <w:hyperlink r:id="rId95">
              <w:r w:rsidDel="00000000" w:rsidR="00000000" w:rsidRPr="00000000">
                <w:rPr>
                  <w:color w:val="1155cc"/>
                  <w:sz w:val="20"/>
                  <w:szCs w:val="20"/>
                  <w:u w:val="single"/>
                  <w:rtl w:val="0"/>
                </w:rPr>
                <w:t xml:space="preserve">https://www.instagram.com/usfq/</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jc w:val="center"/>
              <w:rPr>
                <w:sz w:val="20"/>
                <w:szCs w:val="20"/>
              </w:rPr>
            </w:pPr>
            <w:hyperlink r:id="rId96">
              <w:r w:rsidDel="00000000" w:rsidR="00000000" w:rsidRPr="00000000">
                <w:rPr>
                  <w:color w:val="1155cc"/>
                  <w:sz w:val="20"/>
                  <w:szCs w:val="20"/>
                  <w:u w:val="single"/>
                  <w:rtl w:val="0"/>
                </w:rPr>
                <w:t xml:space="preserve">https://twitter.com/usembassyec?lang=en</w:t>
              </w:r>
            </w:hyperlink>
            <w:r w:rsidDel="00000000" w:rsidR="00000000" w:rsidRPr="00000000">
              <w:rPr>
                <w:rtl w:val="0"/>
              </w:rPr>
            </w:r>
          </w:p>
        </w:tc>
      </w:tr>
      <w:tr>
        <w:trPr>
          <w:trHeight w:val="720" w:hRule="atLeast"/>
        </w:trPr>
        <w:tc>
          <w:tcPr>
            <w:tcBorders>
              <w:top w:color="cccccc"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1D3">
            <w:pPr>
              <w:widowControl w:val="0"/>
              <w:jc w:val="center"/>
              <w:rPr>
                <w:sz w:val="20"/>
                <w:szCs w:val="20"/>
              </w:rPr>
            </w:pPr>
            <w:r w:rsidDel="00000000" w:rsidR="00000000" w:rsidRPr="00000000">
              <w:rPr>
                <w:sz w:val="20"/>
                <w:szCs w:val="20"/>
                <w:rtl w:val="0"/>
              </w:rPr>
              <w:t xml:space="preserve">Universidad Catolica de Chile</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jc w:val="center"/>
              <w:rPr>
                <w:sz w:val="20"/>
                <w:szCs w:val="20"/>
              </w:rPr>
            </w:pPr>
            <w:r w:rsidDel="00000000" w:rsidR="00000000" w:rsidRPr="00000000">
              <w:rPr>
                <w:sz w:val="20"/>
                <w:szCs w:val="20"/>
                <w:rtl w:val="0"/>
              </w:rPr>
              <w:t xml:space="preserve">Santiago de Chile, CL</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jc w:val="center"/>
              <w:rPr>
                <w:sz w:val="20"/>
                <w:szCs w:val="20"/>
              </w:rPr>
            </w:pPr>
            <w:r w:rsidDel="00000000" w:rsidR="00000000" w:rsidRPr="00000000">
              <w:rPr>
                <w:sz w:val="20"/>
                <w:szCs w:val="20"/>
                <w:rtl w:val="0"/>
              </w:rPr>
              <w:t xml:space="preserve">Chile</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hyperlink r:id="rId97">
              <w:r w:rsidDel="00000000" w:rsidR="00000000" w:rsidRPr="00000000">
                <w:rPr>
                  <w:color w:val="1155cc"/>
                  <w:sz w:val="20"/>
                  <w:szCs w:val="20"/>
                  <w:u w:val="single"/>
                  <w:rtl w:val="0"/>
                </w:rPr>
                <w:t xml:space="preserve">https://www.uc.cl/</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jc w:val="center"/>
              <w:rPr>
                <w:sz w:val="20"/>
                <w:szCs w:val="20"/>
              </w:rPr>
            </w:pPr>
            <w:hyperlink r:id="rId98">
              <w:r w:rsidDel="00000000" w:rsidR="00000000" w:rsidRPr="00000000">
                <w:rPr>
                  <w:color w:val="1155cc"/>
                  <w:sz w:val="20"/>
                  <w:szCs w:val="20"/>
                  <w:u w:val="single"/>
                  <w:rtl w:val="0"/>
                </w:rPr>
                <w:t xml:space="preserve">https://twitter.com/ucatolica?lang=en</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jc w:val="center"/>
              <w:rPr>
                <w:sz w:val="20"/>
                <w:szCs w:val="20"/>
              </w:rPr>
            </w:pPr>
            <w:hyperlink r:id="rId99">
              <w:r w:rsidDel="00000000" w:rsidR="00000000" w:rsidRPr="00000000">
                <w:rPr>
                  <w:color w:val="1155cc"/>
                  <w:sz w:val="20"/>
                  <w:szCs w:val="20"/>
                  <w:u w:val="single"/>
                  <w:rtl w:val="0"/>
                </w:rPr>
                <w:t xml:space="preserve">https://www.facebook.com/ucatolica/</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jc w:val="center"/>
              <w:rPr>
                <w:sz w:val="20"/>
                <w:szCs w:val="20"/>
              </w:rPr>
            </w:pPr>
            <w:hyperlink r:id="rId100">
              <w:r w:rsidDel="00000000" w:rsidR="00000000" w:rsidRPr="00000000">
                <w:rPr>
                  <w:color w:val="1155cc"/>
                  <w:sz w:val="20"/>
                  <w:szCs w:val="20"/>
                  <w:u w:val="single"/>
                  <w:rtl w:val="0"/>
                </w:rPr>
                <w:t xml:space="preserve">instagram.com/ucatolicaoficial/</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jc w:val="center"/>
              <w:rPr>
                <w:sz w:val="20"/>
                <w:szCs w:val="20"/>
              </w:rPr>
            </w:pPr>
            <w:hyperlink r:id="rId101">
              <w:r w:rsidDel="00000000" w:rsidR="00000000" w:rsidRPr="00000000">
                <w:rPr>
                  <w:color w:val="1155cc"/>
                  <w:sz w:val="20"/>
                  <w:szCs w:val="20"/>
                  <w:u w:val="single"/>
                  <w:rtl w:val="0"/>
                </w:rPr>
                <w:t xml:space="preserve">https://twitter.com/embajadaeeuucl?lang=en</w:t>
              </w:r>
            </w:hyperlink>
            <w:r w:rsidDel="00000000" w:rsidR="00000000" w:rsidRPr="00000000">
              <w:rPr>
                <w:rtl w:val="0"/>
              </w:rPr>
            </w:r>
          </w:p>
        </w:tc>
      </w:tr>
      <w:tr>
        <w:trPr>
          <w:trHeight w:val="945" w:hRule="atLeast"/>
        </w:trPr>
        <w:tc>
          <w:tcPr>
            <w:tcBorders>
              <w:top w:color="cccccc"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1DC">
            <w:pPr>
              <w:widowControl w:val="0"/>
              <w:jc w:val="center"/>
              <w:rPr>
                <w:sz w:val="20"/>
                <w:szCs w:val="20"/>
              </w:rPr>
            </w:pPr>
            <w:r w:rsidDel="00000000" w:rsidR="00000000" w:rsidRPr="00000000">
              <w:rPr>
                <w:sz w:val="20"/>
                <w:szCs w:val="20"/>
                <w:rtl w:val="0"/>
              </w:rPr>
              <w:t xml:space="preserve">Universidad Peruana Cayetano Heredia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jc w:val="center"/>
              <w:rPr>
                <w:sz w:val="20"/>
                <w:szCs w:val="20"/>
              </w:rPr>
            </w:pPr>
            <w:r w:rsidDel="00000000" w:rsidR="00000000" w:rsidRPr="00000000">
              <w:rPr>
                <w:sz w:val="20"/>
                <w:szCs w:val="20"/>
                <w:rtl w:val="0"/>
              </w:rPr>
              <w:t xml:space="preserve">Lima, PE</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jc w:val="center"/>
              <w:rPr>
                <w:sz w:val="20"/>
                <w:szCs w:val="20"/>
              </w:rPr>
            </w:pPr>
            <w:r w:rsidDel="00000000" w:rsidR="00000000" w:rsidRPr="00000000">
              <w:rPr>
                <w:sz w:val="20"/>
                <w:szCs w:val="20"/>
                <w:rtl w:val="0"/>
              </w:rPr>
              <w:t xml:space="preserve">Peru</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jc w:val="center"/>
              <w:rPr>
                <w:sz w:val="20"/>
                <w:szCs w:val="20"/>
              </w:rPr>
            </w:pPr>
            <w:hyperlink r:id="rId102">
              <w:r w:rsidDel="00000000" w:rsidR="00000000" w:rsidRPr="00000000">
                <w:rPr>
                  <w:color w:val="1155cc"/>
                  <w:sz w:val="20"/>
                  <w:szCs w:val="20"/>
                  <w:u w:val="single"/>
                  <w:rtl w:val="0"/>
                </w:rPr>
                <w:t xml:space="preserve">https://www.cayetano.edu.pe/cayetano/es/</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jc w:val="center"/>
              <w:rPr>
                <w:sz w:val="20"/>
                <w:szCs w:val="20"/>
              </w:rPr>
            </w:pPr>
            <w:hyperlink r:id="rId103">
              <w:r w:rsidDel="00000000" w:rsidR="00000000" w:rsidRPr="00000000">
                <w:rPr>
                  <w:color w:val="1155cc"/>
                  <w:sz w:val="20"/>
                  <w:szCs w:val="20"/>
                  <w:u w:val="single"/>
                  <w:rtl w:val="0"/>
                </w:rPr>
                <w:t xml:space="preserve">https://twitter.com/CayetanoHeredia</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jc w:val="center"/>
              <w:rPr>
                <w:sz w:val="20"/>
                <w:szCs w:val="20"/>
              </w:rPr>
            </w:pPr>
            <w:hyperlink r:id="rId104">
              <w:r w:rsidDel="00000000" w:rsidR="00000000" w:rsidRPr="00000000">
                <w:rPr>
                  <w:color w:val="1155cc"/>
                  <w:sz w:val="20"/>
                  <w:szCs w:val="20"/>
                  <w:u w:val="single"/>
                  <w:rtl w:val="0"/>
                </w:rPr>
                <w:t xml:space="preserve">https://www.facebook.com/Cayetano.Oficial/</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jc w:val="center"/>
              <w:rPr>
                <w:sz w:val="20"/>
                <w:szCs w:val="20"/>
              </w:rPr>
            </w:pPr>
            <w:r w:rsidDel="00000000" w:rsidR="00000000" w:rsidRPr="00000000">
              <w:rPr>
                <w:sz w:val="20"/>
                <w:szCs w:val="20"/>
                <w:rtl w:val="0"/>
              </w:rPr>
              <w:t xml:space="preserve">N/A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jc w:val="center"/>
              <w:rPr>
                <w:sz w:val="20"/>
                <w:szCs w:val="20"/>
              </w:rPr>
            </w:pPr>
            <w:hyperlink r:id="rId105">
              <w:r w:rsidDel="00000000" w:rsidR="00000000" w:rsidRPr="00000000">
                <w:rPr>
                  <w:color w:val="1155cc"/>
                  <w:sz w:val="20"/>
                  <w:szCs w:val="20"/>
                  <w:u w:val="single"/>
                  <w:rtl w:val="0"/>
                </w:rPr>
                <w:t xml:space="preserve">https://twitter.com/usembassyperu?lang=en</w:t>
              </w:r>
            </w:hyperlink>
            <w:r w:rsidDel="00000000" w:rsidR="00000000" w:rsidRPr="00000000">
              <w:rPr>
                <w:rtl w:val="0"/>
              </w:rPr>
            </w:r>
          </w:p>
        </w:tc>
      </w:tr>
      <w:tr>
        <w:trPr>
          <w:trHeight w:val="720" w:hRule="atLeast"/>
        </w:trPr>
        <w:tc>
          <w:tcPr>
            <w:tcBorders>
              <w:top w:color="cccccc"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1E5">
            <w:pPr>
              <w:widowControl w:val="0"/>
              <w:jc w:val="center"/>
              <w:rPr>
                <w:sz w:val="20"/>
                <w:szCs w:val="20"/>
              </w:rPr>
            </w:pPr>
            <w:r w:rsidDel="00000000" w:rsidR="00000000" w:rsidRPr="00000000">
              <w:rPr>
                <w:sz w:val="20"/>
                <w:szCs w:val="20"/>
                <w:rtl w:val="0"/>
              </w:rPr>
              <w:t xml:space="preserve">EcoCity Builders</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jc w:val="center"/>
              <w:rPr>
                <w:sz w:val="20"/>
                <w:szCs w:val="20"/>
              </w:rPr>
            </w:pPr>
            <w:r w:rsidDel="00000000" w:rsidR="00000000" w:rsidRPr="00000000">
              <w:rPr>
                <w:sz w:val="20"/>
                <w:szCs w:val="20"/>
                <w:rtl w:val="0"/>
              </w:rPr>
              <w:t xml:space="preserve">Cusco, PE</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jc w:val="center"/>
              <w:rPr>
                <w:sz w:val="20"/>
                <w:szCs w:val="20"/>
              </w:rPr>
            </w:pPr>
            <w:r w:rsidDel="00000000" w:rsidR="00000000" w:rsidRPr="00000000">
              <w:rPr>
                <w:sz w:val="20"/>
                <w:szCs w:val="20"/>
                <w:rtl w:val="0"/>
              </w:rPr>
              <w:t xml:space="preserve">Peru</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jc w:val="center"/>
              <w:rPr>
                <w:sz w:val="20"/>
                <w:szCs w:val="20"/>
              </w:rPr>
            </w:pPr>
            <w:hyperlink r:id="rId106">
              <w:r w:rsidDel="00000000" w:rsidR="00000000" w:rsidRPr="00000000">
                <w:rPr>
                  <w:color w:val="1155cc"/>
                  <w:sz w:val="20"/>
                  <w:szCs w:val="20"/>
                  <w:u w:val="single"/>
                  <w:rtl w:val="0"/>
                </w:rPr>
                <w:t xml:space="preserve">https://ecocitybuilders.org</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jc w:val="center"/>
              <w:rPr>
                <w:sz w:val="20"/>
                <w:szCs w:val="20"/>
              </w:rPr>
            </w:pPr>
            <w:hyperlink r:id="rId107">
              <w:r w:rsidDel="00000000" w:rsidR="00000000" w:rsidRPr="00000000">
                <w:rPr>
                  <w:color w:val="1155cc"/>
                  <w:sz w:val="20"/>
                  <w:szCs w:val="20"/>
                  <w:u w:val="single"/>
                  <w:rtl w:val="0"/>
                </w:rPr>
                <w:t xml:space="preserve">https://twitter.com/EcocityBuilder</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jc w:val="center"/>
              <w:rPr>
                <w:sz w:val="20"/>
                <w:szCs w:val="20"/>
              </w:rPr>
            </w:pPr>
            <w:hyperlink r:id="rId108">
              <w:r w:rsidDel="00000000" w:rsidR="00000000" w:rsidRPr="00000000">
                <w:rPr>
                  <w:color w:val="1155cc"/>
                  <w:sz w:val="20"/>
                  <w:szCs w:val="20"/>
                  <w:u w:val="single"/>
                  <w:rtl w:val="0"/>
                </w:rPr>
                <w:t xml:space="preserve">https://www.facebook.com/ecocitybuilders</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hyperlink r:id="rId109">
              <w:r w:rsidDel="00000000" w:rsidR="00000000" w:rsidRPr="00000000">
                <w:rPr>
                  <w:color w:val="1155cc"/>
                  <w:sz w:val="20"/>
                  <w:szCs w:val="20"/>
                  <w:u w:val="single"/>
                  <w:rtl w:val="0"/>
                </w:rPr>
                <w:t xml:space="preserve">https://www.instagram.com/ecocitybuilders/</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jc w:val="center"/>
              <w:rPr>
                <w:sz w:val="20"/>
                <w:szCs w:val="20"/>
              </w:rPr>
            </w:pPr>
            <w:hyperlink r:id="rId110">
              <w:r w:rsidDel="00000000" w:rsidR="00000000" w:rsidRPr="00000000">
                <w:rPr>
                  <w:color w:val="1155cc"/>
                  <w:sz w:val="20"/>
                  <w:szCs w:val="20"/>
                  <w:u w:val="single"/>
                  <w:rtl w:val="0"/>
                </w:rPr>
                <w:t xml:space="preserve">https://twitter.com/peruintheusa?lang=en</w:t>
              </w:r>
            </w:hyperlink>
            <w:r w:rsidDel="00000000" w:rsidR="00000000" w:rsidRPr="00000000">
              <w:rPr>
                <w:rtl w:val="0"/>
              </w:rPr>
            </w:r>
          </w:p>
        </w:tc>
      </w:tr>
      <w:tr>
        <w:trPr>
          <w:trHeight w:val="720" w:hRule="atLeast"/>
        </w:trPr>
        <w:tc>
          <w:tcPr>
            <w:tcBorders>
              <w:top w:color="cccccc"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1EE">
            <w:pPr>
              <w:widowControl w:val="0"/>
              <w:jc w:val="center"/>
              <w:rPr>
                <w:sz w:val="20"/>
                <w:szCs w:val="20"/>
              </w:rPr>
            </w:pPr>
            <w:r w:rsidDel="00000000" w:rsidR="00000000" w:rsidRPr="00000000">
              <w:rPr>
                <w:sz w:val="20"/>
                <w:szCs w:val="20"/>
                <w:rtl w:val="0"/>
              </w:rPr>
              <w:t xml:space="preserve">Universidade Federal de Minais Gerais</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jc w:val="center"/>
              <w:rPr>
                <w:sz w:val="20"/>
                <w:szCs w:val="20"/>
              </w:rPr>
            </w:pPr>
            <w:r w:rsidDel="00000000" w:rsidR="00000000" w:rsidRPr="00000000">
              <w:rPr>
                <w:sz w:val="20"/>
                <w:szCs w:val="20"/>
                <w:rtl w:val="0"/>
              </w:rPr>
              <w:t xml:space="preserve">Belo Horizonte, BZ</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jc w:val="center"/>
              <w:rPr>
                <w:sz w:val="20"/>
                <w:szCs w:val="20"/>
              </w:rPr>
            </w:pPr>
            <w:r w:rsidDel="00000000" w:rsidR="00000000" w:rsidRPr="00000000">
              <w:rPr>
                <w:sz w:val="20"/>
                <w:szCs w:val="20"/>
                <w:rtl w:val="0"/>
              </w:rPr>
              <w:t xml:space="preserve">Brazil</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jc w:val="center"/>
              <w:rPr>
                <w:sz w:val="20"/>
                <w:szCs w:val="20"/>
              </w:rPr>
            </w:pPr>
            <w:hyperlink r:id="rId111">
              <w:r w:rsidDel="00000000" w:rsidR="00000000" w:rsidRPr="00000000">
                <w:rPr>
                  <w:color w:val="1155cc"/>
                  <w:sz w:val="20"/>
                  <w:szCs w:val="20"/>
                  <w:u w:val="single"/>
                  <w:rtl w:val="0"/>
                </w:rPr>
                <w:t xml:space="preserve">https://ufmg.br/</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jc w:val="center"/>
              <w:rPr>
                <w:sz w:val="20"/>
                <w:szCs w:val="20"/>
              </w:rPr>
            </w:pPr>
            <w:hyperlink r:id="rId112">
              <w:r w:rsidDel="00000000" w:rsidR="00000000" w:rsidRPr="00000000">
                <w:rPr>
                  <w:color w:val="1155cc"/>
                  <w:sz w:val="20"/>
                  <w:szCs w:val="20"/>
                  <w:u w:val="single"/>
                  <w:rtl w:val="0"/>
                </w:rPr>
                <w:t xml:space="preserve">https://twitter.com/ufmg</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jc w:val="center"/>
              <w:rPr>
                <w:sz w:val="20"/>
                <w:szCs w:val="20"/>
              </w:rPr>
            </w:pPr>
            <w:hyperlink r:id="rId113">
              <w:r w:rsidDel="00000000" w:rsidR="00000000" w:rsidRPr="00000000">
                <w:rPr>
                  <w:color w:val="1155cc"/>
                  <w:sz w:val="20"/>
                  <w:szCs w:val="20"/>
                  <w:u w:val="single"/>
                  <w:rtl w:val="0"/>
                </w:rPr>
                <w:t xml:space="preserve">https://www.facebook.com/ufmgbr</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jc w:val="center"/>
              <w:rPr>
                <w:sz w:val="20"/>
                <w:szCs w:val="20"/>
              </w:rPr>
            </w:pPr>
            <w:hyperlink r:id="rId114">
              <w:r w:rsidDel="00000000" w:rsidR="00000000" w:rsidRPr="00000000">
                <w:rPr>
                  <w:color w:val="1155cc"/>
                  <w:sz w:val="20"/>
                  <w:szCs w:val="20"/>
                  <w:u w:val="single"/>
                  <w:rtl w:val="0"/>
                </w:rPr>
                <w:t xml:space="preserve">https://www.instagram.com/ufmg/</w:t>
              </w:r>
            </w:hyperlink>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jc w:val="center"/>
              <w:rPr>
                <w:sz w:val="20"/>
                <w:szCs w:val="20"/>
              </w:rPr>
            </w:pPr>
            <w:hyperlink r:id="rId115">
              <w:r w:rsidDel="00000000" w:rsidR="00000000" w:rsidRPr="00000000">
                <w:rPr>
                  <w:color w:val="1155cc"/>
                  <w:sz w:val="20"/>
                  <w:szCs w:val="20"/>
                  <w:u w:val="single"/>
                  <w:rtl w:val="0"/>
                </w:rPr>
                <w:t xml:space="preserve">https://twitter.com/embaixadaeua?lang=en</w:t>
              </w:r>
            </w:hyperlink>
            <w:r w:rsidDel="00000000" w:rsidR="00000000" w:rsidRPr="00000000">
              <w:rPr>
                <w:rtl w:val="0"/>
              </w:rPr>
            </w:r>
          </w:p>
        </w:tc>
      </w:tr>
    </w:tbl>
    <w:p w:rsidR="00000000" w:rsidDel="00000000" w:rsidP="00000000" w:rsidRDefault="00000000" w:rsidRPr="00000000" w14:paraId="000001F7">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rtl w:val="0"/>
        </w:rPr>
      </w:r>
    </w:p>
    <w:bookmarkStart w:colFirst="0" w:colLast="0" w:name="mfr03fr806tl" w:id="11"/>
    <w:bookmarkEnd w:id="11"/>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rPr>
          <w:b w:val="1"/>
          <w:color w:val="365f91"/>
          <w:sz w:val="28"/>
          <w:szCs w:val="28"/>
        </w:rPr>
      </w:pPr>
      <w:r w:rsidDel="00000000" w:rsidR="00000000" w:rsidRPr="00000000">
        <w:rPr>
          <w:b w:val="1"/>
          <w:color w:val="365f91"/>
          <w:sz w:val="28"/>
          <w:szCs w:val="28"/>
          <w:rtl w:val="0"/>
        </w:rPr>
        <w:t xml:space="preserve">Additional Resources </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ffffff" w:val="clear"/>
        <w:rPr>
          <w:b w:val="1"/>
          <w:color w:val="365f91"/>
          <w:sz w:val="28"/>
          <w:szCs w:val="28"/>
        </w:rPr>
      </w:pPr>
      <w:r w:rsidDel="00000000" w:rsidR="00000000" w:rsidRPr="00000000">
        <w:rPr>
          <w:rtl w:val="0"/>
        </w:rPr>
      </w:r>
    </w:p>
    <w:p w:rsidR="00000000" w:rsidDel="00000000" w:rsidP="00000000" w:rsidRDefault="00000000" w:rsidRPr="00000000" w14:paraId="000001FB">
      <w:pPr>
        <w:rPr>
          <w:sz w:val="24"/>
          <w:szCs w:val="24"/>
        </w:rPr>
      </w:pPr>
      <w:r w:rsidDel="00000000" w:rsidR="00000000" w:rsidRPr="00000000">
        <w:rPr>
          <w:b w:val="1"/>
          <w:sz w:val="24"/>
          <w:szCs w:val="24"/>
          <w:rtl w:val="0"/>
        </w:rPr>
        <w:t xml:space="preserve">C2M2 Resource hub: https://mapgive.state.gov/c2m2/#resources</w:t>
      </w: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bookmarkStart w:colFirst="0" w:colLast="0" w:name="2zsg5up3y5n1" w:id="12"/>
    <w:bookmarkEnd w:id="12"/>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hd w:fill="ffffff" w:val="clear"/>
        <w:rPr>
          <w:b w:val="1"/>
          <w:color w:val="365f91"/>
          <w:sz w:val="28"/>
          <w:szCs w:val="28"/>
        </w:rPr>
      </w:pPr>
      <w:r w:rsidDel="00000000" w:rsidR="00000000" w:rsidRPr="00000000">
        <w:rPr>
          <w:b w:val="1"/>
          <w:color w:val="365f91"/>
          <w:sz w:val="28"/>
          <w:szCs w:val="28"/>
          <w:rtl w:val="0"/>
        </w:rPr>
        <w:t xml:space="preserve">Appendix</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b w:val="1"/>
          <w:rtl w:val="0"/>
        </w:rPr>
        <w:t xml:space="preserve">The MapGive initiative has a list of pre-approved subject matter</w:t>
      </w:r>
      <w:r w:rsidDel="00000000" w:rsidR="00000000" w:rsidRPr="00000000">
        <w:rPr>
          <w:rtl w:val="0"/>
        </w:rPr>
        <w:t xml:space="preserve"> as part of blanket authorization for HIU social media accounts will include the following (all content will conform to content rules outline in 3 FAM 4175.2):</w:t>
      </w:r>
    </w:p>
    <w:p w:rsidR="00000000" w:rsidDel="00000000" w:rsidP="00000000" w:rsidRDefault="00000000" w:rsidRPr="00000000" w14:paraId="00000200">
      <w:pPr>
        <w:numPr>
          <w:ilvl w:val="0"/>
          <w:numId w:val="11"/>
        </w:numPr>
        <w:ind w:left="720" w:hanging="360"/>
      </w:pPr>
      <w:r w:rsidDel="00000000" w:rsidR="00000000" w:rsidRPr="00000000">
        <w:rPr>
          <w:rtl w:val="0"/>
        </w:rPr>
        <w:t xml:space="preserve">Systematically retweet appropriate content from our core colleagues, i.e. OFDA, YouthMappers, Secondary Cities, Humanitarian OpenStreetMap Team, American Red Cross, Missing Maps, and World Bank GFDRR.</w:t>
      </w:r>
    </w:p>
    <w:p w:rsidR="00000000" w:rsidDel="00000000" w:rsidP="00000000" w:rsidRDefault="00000000" w:rsidRPr="00000000" w14:paraId="00000201">
      <w:pPr>
        <w:numPr>
          <w:ilvl w:val="0"/>
          <w:numId w:val="11"/>
        </w:numPr>
        <w:ind w:left="720" w:hanging="360"/>
      </w:pPr>
      <w:r w:rsidDel="00000000" w:rsidR="00000000" w:rsidRPr="00000000">
        <w:rPr>
          <w:rtl w:val="0"/>
        </w:rPr>
        <w:t xml:space="preserve">Relevant information from Re-tweeting content individuals, including from key influences and community leaders</w:t>
      </w:r>
    </w:p>
    <w:p w:rsidR="00000000" w:rsidDel="00000000" w:rsidP="00000000" w:rsidRDefault="00000000" w:rsidRPr="00000000" w14:paraId="00000202">
      <w:pPr>
        <w:numPr>
          <w:ilvl w:val="0"/>
          <w:numId w:val="11"/>
        </w:numPr>
        <w:ind w:left="720" w:hanging="360"/>
      </w:pPr>
      <w:r w:rsidDel="00000000" w:rsidR="00000000" w:rsidRPr="00000000">
        <w:rPr>
          <w:rtl w:val="0"/>
        </w:rPr>
        <w:t xml:space="preserve">Tweet news and blog posts relevant to the humanitarian mapping community.</w:t>
      </w:r>
    </w:p>
    <w:p w:rsidR="00000000" w:rsidDel="00000000" w:rsidP="00000000" w:rsidRDefault="00000000" w:rsidRPr="00000000" w14:paraId="00000203">
      <w:pPr>
        <w:numPr>
          <w:ilvl w:val="0"/>
          <w:numId w:val="11"/>
        </w:numPr>
        <w:ind w:left="720" w:hanging="360"/>
      </w:pPr>
      <w:r w:rsidDel="00000000" w:rsidR="00000000" w:rsidRPr="00000000">
        <w:rPr>
          <w:rtl w:val="0"/>
        </w:rPr>
        <w:t xml:space="preserve">Tweet news of significant events/milestones, i.e. the National and International State of the Map OpenStreetMap conferences and other key messages on important dates such as World AIDS Day.</w:t>
      </w:r>
    </w:p>
    <w:p w:rsidR="00000000" w:rsidDel="00000000" w:rsidP="00000000" w:rsidRDefault="00000000" w:rsidRPr="00000000" w14:paraId="00000204">
      <w:pPr>
        <w:numPr>
          <w:ilvl w:val="0"/>
          <w:numId w:val="11"/>
        </w:numPr>
        <w:ind w:left="720" w:hanging="360"/>
      </w:pPr>
      <w:r w:rsidDel="00000000" w:rsidR="00000000" w:rsidRPr="00000000">
        <w:rPr>
          <w:rtl w:val="0"/>
        </w:rPr>
        <w:t xml:space="preserve">Tweet out announcements and RSVP links for Mapathons occurring throughout the humanitarian mapping community</w:t>
      </w:r>
    </w:p>
    <w:p w:rsidR="00000000" w:rsidDel="00000000" w:rsidP="00000000" w:rsidRDefault="00000000" w:rsidRPr="00000000" w14:paraId="00000205">
      <w:pPr>
        <w:numPr>
          <w:ilvl w:val="0"/>
          <w:numId w:val="11"/>
        </w:numPr>
        <w:ind w:left="720" w:hanging="360"/>
      </w:pPr>
      <w:r w:rsidDel="00000000" w:rsidR="00000000" w:rsidRPr="00000000">
        <w:rPr>
          <w:rtl w:val="0"/>
        </w:rPr>
        <w:t xml:space="preserve">Tweets information in support of and encouraging mapping in Universities and Schools</w:t>
      </w:r>
    </w:p>
    <w:p w:rsidR="00000000" w:rsidDel="00000000" w:rsidP="00000000" w:rsidRDefault="00000000" w:rsidRPr="00000000" w14:paraId="00000206">
      <w:pPr>
        <w:numPr>
          <w:ilvl w:val="0"/>
          <w:numId w:val="11"/>
        </w:numPr>
        <w:ind w:left="720" w:hanging="360"/>
      </w:pPr>
      <w:r w:rsidDel="00000000" w:rsidR="00000000" w:rsidRPr="00000000">
        <w:rPr>
          <w:rtl w:val="0"/>
        </w:rPr>
        <w:t xml:space="preserve">Tweets encouraging information in support of mapping in response to natural disasters</w:t>
      </w:r>
    </w:p>
    <w:p w:rsidR="00000000" w:rsidDel="00000000" w:rsidP="00000000" w:rsidRDefault="00000000" w:rsidRPr="00000000" w14:paraId="00000207">
      <w:pPr>
        <w:numPr>
          <w:ilvl w:val="0"/>
          <w:numId w:val="11"/>
        </w:numPr>
        <w:ind w:left="720" w:hanging="360"/>
      </w:pPr>
      <w:r w:rsidDel="00000000" w:rsidR="00000000" w:rsidRPr="00000000">
        <w:rPr>
          <w:rtl w:val="0"/>
        </w:rPr>
        <w:t xml:space="preserve">Tweets encouraging general mapping and validation</w:t>
      </w:r>
    </w:p>
    <w:p w:rsidR="00000000" w:rsidDel="00000000" w:rsidP="00000000" w:rsidRDefault="00000000" w:rsidRPr="00000000" w14:paraId="00000208">
      <w:pPr>
        <w:numPr>
          <w:ilvl w:val="0"/>
          <w:numId w:val="11"/>
        </w:numPr>
        <w:ind w:left="720" w:hanging="360"/>
      </w:pPr>
      <w:r w:rsidDel="00000000" w:rsidR="00000000" w:rsidRPr="00000000">
        <w:rPr>
          <w:rtl w:val="0"/>
        </w:rPr>
        <w:t xml:space="preserve">Tweets encouraging mapping towards targeted mapping campaigns</w:t>
      </w:r>
    </w:p>
    <w:p w:rsidR="00000000" w:rsidDel="00000000" w:rsidP="00000000" w:rsidRDefault="00000000" w:rsidRPr="00000000" w14:paraId="00000209">
      <w:pPr>
        <w:numPr>
          <w:ilvl w:val="0"/>
          <w:numId w:val="11"/>
        </w:numPr>
        <w:ind w:left="720" w:hanging="360"/>
      </w:pPr>
      <w:r w:rsidDel="00000000" w:rsidR="00000000" w:rsidRPr="00000000">
        <w:rPr>
          <w:rtl w:val="0"/>
        </w:rPr>
        <w:t xml:space="preserve">Tweet out metrics related to MapGive projects and user contributions</w:t>
      </w:r>
    </w:p>
    <w:p w:rsidR="00000000" w:rsidDel="00000000" w:rsidP="00000000" w:rsidRDefault="00000000" w:rsidRPr="00000000" w14:paraId="0000020A">
      <w:pPr>
        <w:numPr>
          <w:ilvl w:val="0"/>
          <w:numId w:val="11"/>
        </w:numPr>
        <w:ind w:left="720" w:hanging="360"/>
      </w:pPr>
      <w:r w:rsidDel="00000000" w:rsidR="00000000" w:rsidRPr="00000000">
        <w:rPr>
          <w:rtl w:val="0"/>
        </w:rPr>
        <w:t xml:space="preserve">Tweet out tips or Information on instructional mapping related guides</w:t>
      </w:r>
    </w:p>
    <w:p w:rsidR="00000000" w:rsidDel="00000000" w:rsidP="00000000" w:rsidRDefault="00000000" w:rsidRPr="00000000" w14:paraId="0000020B">
      <w:pPr>
        <w:numPr>
          <w:ilvl w:val="0"/>
          <w:numId w:val="11"/>
        </w:numPr>
        <w:ind w:left="720" w:hanging="360"/>
      </w:pPr>
      <w:r w:rsidDel="00000000" w:rsidR="00000000" w:rsidRPr="00000000">
        <w:rPr>
          <w:rtl w:val="0"/>
        </w:rPr>
        <w:t xml:space="preserve">Tweet out messages acknowledging volunteers supporting the MapGive initiative</w:t>
      </w:r>
    </w:p>
    <w:p w:rsidR="00000000" w:rsidDel="00000000" w:rsidP="00000000" w:rsidRDefault="00000000" w:rsidRPr="00000000" w14:paraId="0000020C">
      <w:pPr>
        <w:numPr>
          <w:ilvl w:val="0"/>
          <w:numId w:val="11"/>
        </w:numPr>
        <w:ind w:left="720" w:hanging="360"/>
      </w:pPr>
      <w:r w:rsidDel="00000000" w:rsidR="00000000" w:rsidRPr="00000000">
        <w:rPr>
          <w:rtl w:val="0"/>
        </w:rPr>
        <w:t xml:space="preserve">Tweet new job/internship openings as they become available.</w:t>
      </w:r>
    </w:p>
    <w:p w:rsidR="00000000" w:rsidDel="00000000" w:rsidP="00000000" w:rsidRDefault="00000000" w:rsidRPr="00000000" w14:paraId="0000020D">
      <w:pPr>
        <w:numPr>
          <w:ilvl w:val="0"/>
          <w:numId w:val="11"/>
        </w:numPr>
        <w:ind w:left="720" w:hanging="360"/>
      </w:pPr>
      <w:r w:rsidDel="00000000" w:rsidR="00000000" w:rsidRPr="00000000">
        <w:rPr>
          <w:rtl w:val="0"/>
        </w:rPr>
        <w:t xml:space="preserve">Tweet out Imagery to the Crowd success stories</w:t>
      </w:r>
    </w:p>
    <w:p w:rsidR="00000000" w:rsidDel="00000000" w:rsidP="00000000" w:rsidRDefault="00000000" w:rsidRPr="00000000" w14:paraId="0000020E">
      <w:pPr>
        <w:numPr>
          <w:ilvl w:val="0"/>
          <w:numId w:val="11"/>
        </w:numPr>
        <w:ind w:left="720" w:hanging="360"/>
      </w:pPr>
      <w:r w:rsidDel="00000000" w:rsidR="00000000" w:rsidRPr="00000000">
        <w:rPr>
          <w:rtl w:val="0"/>
        </w:rPr>
        <w:t xml:space="preserve">Tweet out photos of mapping related activities</w:t>
      </w:r>
    </w:p>
    <w:p w:rsidR="00000000" w:rsidDel="00000000" w:rsidP="00000000" w:rsidRDefault="00000000" w:rsidRPr="00000000" w14:paraId="0000020F">
      <w:pPr>
        <w:numPr>
          <w:ilvl w:val="0"/>
          <w:numId w:val="11"/>
        </w:numPr>
        <w:ind w:left="720" w:hanging="360"/>
      </w:pPr>
      <w:r w:rsidDel="00000000" w:rsidR="00000000" w:rsidRPr="00000000">
        <w:rPr>
          <w:rtl w:val="0"/>
        </w:rPr>
        <w:t xml:space="preserve">Tweet out HIU infographics designed to grow and motivate an audience of volunteer mappers</w:t>
      </w:r>
    </w:p>
    <w:p w:rsidR="00000000" w:rsidDel="00000000" w:rsidP="00000000" w:rsidRDefault="00000000" w:rsidRPr="00000000" w14:paraId="00000210">
      <w:pPr>
        <w:numPr>
          <w:ilvl w:val="0"/>
          <w:numId w:val="11"/>
        </w:numPr>
        <w:ind w:left="720" w:hanging="360"/>
      </w:pPr>
      <w:r w:rsidDel="00000000" w:rsidR="00000000" w:rsidRPr="00000000">
        <w:rPr>
          <w:rtl w:val="0"/>
        </w:rPr>
        <w:t xml:space="preserve">Tweet out text-based messages designed to grow and motivate an audience of volunteer mappers</w:t>
      </w:r>
    </w:p>
    <w:p w:rsidR="00000000" w:rsidDel="00000000" w:rsidP="00000000" w:rsidRDefault="00000000" w:rsidRPr="00000000" w14:paraId="00000211">
      <w:pPr>
        <w:numPr>
          <w:ilvl w:val="0"/>
          <w:numId w:val="11"/>
        </w:numPr>
        <w:ind w:left="720" w:hanging="360"/>
      </w:pPr>
      <w:r w:rsidDel="00000000" w:rsidR="00000000" w:rsidRPr="00000000">
        <w:rPr>
          <w:rtl w:val="0"/>
        </w:rPr>
        <w:t xml:space="preserve">Tweet out information on relevant events, presentations, or activities attended by or associated with GGI/HIU MapGive staff</w:t>
      </w:r>
    </w:p>
    <w:p w:rsidR="00000000" w:rsidDel="00000000" w:rsidP="00000000" w:rsidRDefault="00000000" w:rsidRPr="00000000" w14:paraId="00000212">
      <w:pPr>
        <w:numPr>
          <w:ilvl w:val="0"/>
          <w:numId w:val="10"/>
        </w:numPr>
        <w:ind w:left="720" w:hanging="360"/>
      </w:pPr>
      <w:r w:rsidDel="00000000" w:rsidR="00000000" w:rsidRPr="00000000">
        <w:rPr>
          <w:rtl w:val="0"/>
        </w:rPr>
        <w:t xml:space="preserve">Tweet out updates to the MapGive website and other websites where GGI/HIU MapGive staff have contributed.</w:t>
      </w:r>
    </w:p>
    <w:p w:rsidR="00000000" w:rsidDel="00000000" w:rsidP="00000000" w:rsidRDefault="00000000" w:rsidRPr="00000000" w14:paraId="00000213">
      <w:pPr>
        <w:numPr>
          <w:ilvl w:val="0"/>
          <w:numId w:val="10"/>
        </w:numPr>
        <w:ind w:left="720" w:hanging="360"/>
      </w:pPr>
      <w:r w:rsidDel="00000000" w:rsidR="00000000" w:rsidRPr="00000000">
        <w:rPr>
          <w:rtl w:val="0"/>
        </w:rPr>
        <w:t xml:space="preserve">Tweet out congratulatory tweets to core colleagues and partners on key accomplishments.</w:t>
      </w:r>
    </w:p>
    <w:p w:rsidR="00000000" w:rsidDel="00000000" w:rsidP="00000000" w:rsidRDefault="00000000" w:rsidRPr="00000000" w14:paraId="00000214">
      <w:pPr>
        <w:numPr>
          <w:ilvl w:val="0"/>
          <w:numId w:val="10"/>
        </w:numPr>
        <w:ind w:left="720" w:hanging="360"/>
      </w:pPr>
      <w:r w:rsidDel="00000000" w:rsidR="00000000" w:rsidRPr="00000000">
        <w:rPr>
          <w:rtl w:val="0"/>
        </w:rPr>
        <w:t xml:space="preserve">Information on engagement with audiences, including replying to comments and questions via social media</w:t>
      </w:r>
    </w:p>
    <w:p w:rsidR="00000000" w:rsidDel="00000000" w:rsidP="00000000" w:rsidRDefault="00000000" w:rsidRPr="00000000" w14:paraId="00000215">
      <w:pPr>
        <w:numPr>
          <w:ilvl w:val="0"/>
          <w:numId w:val="10"/>
        </w:numPr>
        <w:ind w:left="720" w:hanging="360"/>
      </w:pPr>
      <w:r w:rsidDel="00000000" w:rsidR="00000000" w:rsidRPr="00000000">
        <w:rPr>
          <w:rtl w:val="0"/>
        </w:rPr>
        <w:t xml:space="preserve">Information on engagement with audiences from GGI/HIU MapGive staff via other social media platforms and tools such as Facebook groups.</w:t>
      </w:r>
    </w:p>
    <w:p w:rsidR="00000000" w:rsidDel="00000000" w:rsidP="00000000" w:rsidRDefault="00000000" w:rsidRPr="00000000" w14:paraId="00000216">
      <w:pPr>
        <w:rPr/>
      </w:pPr>
      <w:r w:rsidDel="00000000" w:rsidR="00000000" w:rsidRPr="00000000">
        <w:rPr>
          <w:rtl w:val="0"/>
        </w:rPr>
      </w:r>
    </w:p>
    <w:sectPr>
      <w:headerReference r:id="rId116"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ura Cline" w:id="0" w:date="2021-05-06T20:25:48Z">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consider moving to appendix and/or updated one-pager embedded at end</w:t>
      </w:r>
    </w:p>
  </w:comment>
  <w:comment w:author="Melinda Laituri" w:id="1" w:date="2021-05-07T15:10:52Z">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should be modified...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right"/>
      <w:pPr>
        <w:ind w:left="720" w:hanging="360"/>
      </w:pPr>
      <w:rPr>
        <w:rFonts w:ascii="Roboto" w:cs="Roboto" w:eastAsia="Roboto" w:hAnsi="Roboto"/>
        <w:b w:val="0"/>
        <w:i w:val="0"/>
        <w:smallCaps w:val="0"/>
        <w:strike w:val="0"/>
        <w:color w:val="2a3990"/>
        <w:sz w:val="36"/>
        <w:szCs w:val="36"/>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2a3990"/>
        <w:sz w:val="36"/>
        <w:szCs w:val="36"/>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2a3990"/>
        <w:sz w:val="36"/>
        <w:szCs w:val="36"/>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2a3990"/>
        <w:sz w:val="36"/>
        <w:szCs w:val="36"/>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2a3990"/>
        <w:sz w:val="36"/>
        <w:szCs w:val="36"/>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2a3990"/>
        <w:sz w:val="36"/>
        <w:szCs w:val="36"/>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2a3990"/>
        <w:sz w:val="36"/>
        <w:szCs w:val="36"/>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2a3990"/>
        <w:sz w:val="36"/>
        <w:szCs w:val="36"/>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2a3990"/>
        <w:sz w:val="36"/>
        <w:szCs w:val="36"/>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ucm.ac.mz/" TargetMode="External"/><Relationship Id="rId42" Type="http://schemas.openxmlformats.org/officeDocument/2006/relationships/hyperlink" Target="https://twitter.com/usembassymaputo?lang=en" TargetMode="External"/><Relationship Id="rId41" Type="http://schemas.openxmlformats.org/officeDocument/2006/relationships/hyperlink" Target="https://twitter.com/ucm_online?lang=en" TargetMode="External"/><Relationship Id="rId44" Type="http://schemas.openxmlformats.org/officeDocument/2006/relationships/hyperlink" Target="https://www.facebook.com/Minist%C3%A9rio-do-G%C3%A9nero-Crian%C3%A7a-e-Ac%C3%A7%C3%A3o-Social-266849430393189/" TargetMode="External"/><Relationship Id="rId43" Type="http://schemas.openxmlformats.org/officeDocument/2006/relationships/hyperlink" Target="https://www.pmaputo.gov.mz/por/Informacao/Informacoes-por-Sector/Direccao-Provincial-do-Genero-Crianca-e-Accao-Social" TargetMode="External"/><Relationship Id="rId46" Type="http://schemas.openxmlformats.org/officeDocument/2006/relationships/hyperlink" Target="https://www.mef.gov.mz/" TargetMode="External"/><Relationship Id="rId45" Type="http://schemas.openxmlformats.org/officeDocument/2006/relationships/hyperlink" Target="https://twitter.com/usembassymaputo?lang=en" TargetMode="External"/><Relationship Id="rId107" Type="http://schemas.openxmlformats.org/officeDocument/2006/relationships/hyperlink" Target="https://twitter.com/EcocityBuilder" TargetMode="External"/><Relationship Id="rId106" Type="http://schemas.openxmlformats.org/officeDocument/2006/relationships/hyperlink" Target="https://ecocitybuilders.org" TargetMode="External"/><Relationship Id="rId105" Type="http://schemas.openxmlformats.org/officeDocument/2006/relationships/hyperlink" Target="https://twitter.com/usembassyperu?lang=en" TargetMode="External"/><Relationship Id="rId104" Type="http://schemas.openxmlformats.org/officeDocument/2006/relationships/hyperlink" Target="https://www.facebook.com/Cayetano.Oficial/" TargetMode="External"/><Relationship Id="rId109" Type="http://schemas.openxmlformats.org/officeDocument/2006/relationships/hyperlink" Target="https://www.instagram.com/ecocitybuilders/" TargetMode="External"/><Relationship Id="rId108" Type="http://schemas.openxmlformats.org/officeDocument/2006/relationships/hyperlink" Target="https://www.facebook.com/ecocitybuilders" TargetMode="External"/><Relationship Id="rId48" Type="http://schemas.openxmlformats.org/officeDocument/2006/relationships/hyperlink" Target="https://www.uem.mz/" TargetMode="External"/><Relationship Id="rId47" Type="http://schemas.openxmlformats.org/officeDocument/2006/relationships/hyperlink" Target="https://twitter.com/usembassymaputo?lang=en" TargetMode="External"/><Relationship Id="rId49" Type="http://schemas.openxmlformats.org/officeDocument/2006/relationships/hyperlink" Target="https://twitter.com/uemmoz?lang=en" TargetMode="External"/><Relationship Id="rId103" Type="http://schemas.openxmlformats.org/officeDocument/2006/relationships/hyperlink" Target="https://twitter.com/CayetanoHeredia" TargetMode="External"/><Relationship Id="rId102" Type="http://schemas.openxmlformats.org/officeDocument/2006/relationships/hyperlink" Target="https://www.cayetano.edu.pe/cayetano/es/" TargetMode="External"/><Relationship Id="rId101" Type="http://schemas.openxmlformats.org/officeDocument/2006/relationships/hyperlink" Target="https://twitter.com/embajadaeeuucl?lang=en" TargetMode="External"/><Relationship Id="rId100" Type="http://schemas.openxmlformats.org/officeDocument/2006/relationships/hyperlink" Target="http://instagram.com/ucatolicaoficial/" TargetMode="External"/><Relationship Id="rId31" Type="http://schemas.openxmlformats.org/officeDocument/2006/relationships/hyperlink" Target="http://blog.kathmandulivinglabs.org/" TargetMode="External"/><Relationship Id="rId30" Type="http://schemas.openxmlformats.org/officeDocument/2006/relationships/image" Target="media/image3.png"/><Relationship Id="rId33" Type="http://schemas.openxmlformats.org/officeDocument/2006/relationships/hyperlink" Target="https://creativecommons.org/" TargetMode="External"/><Relationship Id="rId32" Type="http://schemas.openxmlformats.org/officeDocument/2006/relationships/hyperlink" Target="https://www.youthmappers.org/blog" TargetMode="External"/><Relationship Id="rId35" Type="http://schemas.openxmlformats.org/officeDocument/2006/relationships/image" Target="media/image4.png"/><Relationship Id="rId34" Type="http://schemas.openxmlformats.org/officeDocument/2006/relationships/hyperlink" Target="https://accessibility.huit.harvard.edu/describe-content-images" TargetMode="External"/><Relationship Id="rId37" Type="http://schemas.openxmlformats.org/officeDocument/2006/relationships/hyperlink" Target="https://www.facebook.com/uasgadvisors/" TargetMode="External"/><Relationship Id="rId36" Type="http://schemas.openxmlformats.org/officeDocument/2006/relationships/hyperlink" Target="https://www.facebook.com/uasgadvisors/" TargetMode="External"/><Relationship Id="rId39" Type="http://schemas.openxmlformats.org/officeDocument/2006/relationships/hyperlink" Target="https://twitter.com/usembyaounde?lang=en" TargetMode="External"/><Relationship Id="rId38" Type="http://schemas.openxmlformats.org/officeDocument/2006/relationships/hyperlink" Target="https://www.linkedin.com/company/uasg-advisors/" TargetMode="External"/><Relationship Id="rId20" Type="http://schemas.openxmlformats.org/officeDocument/2006/relationships/hyperlink" Target="mailto:nunezek@state.gov" TargetMode="External"/><Relationship Id="rId22" Type="http://schemas.openxmlformats.org/officeDocument/2006/relationships/hyperlink" Target="https://docs.google.com/document/d/1DRXazwTzOzPB4zTbFkxsYu2SOwJao9lkq9PSE39Ope4/edit#heading=h.ismefn6sq588" TargetMode="External"/><Relationship Id="rId21" Type="http://schemas.openxmlformats.org/officeDocument/2006/relationships/hyperlink" Target="http://www.flickr.com/photos/mapgive" TargetMode="External"/><Relationship Id="rId24" Type="http://schemas.openxmlformats.org/officeDocument/2006/relationships/hyperlink" Target="mailto:nunezek@state.gov" TargetMode="External"/><Relationship Id="rId23" Type="http://schemas.openxmlformats.org/officeDocument/2006/relationships/hyperlink" Target="https://docs.google.com/document/d/1DRXazwTzOzPB4zTbFkxsYu2SOwJao9lkq9PSE39Ope4/edit#heading=h.ismefn6sq588" TargetMode="External"/><Relationship Id="rId26" Type="http://schemas.openxmlformats.org/officeDocument/2006/relationships/hyperlink" Target="mailto:Melinda.Laituri@ColoState.EDU" TargetMode="External"/><Relationship Id="rId25" Type="http://schemas.openxmlformats.org/officeDocument/2006/relationships/hyperlink" Target="mailto:clinelv@state.gov" TargetMode="External"/><Relationship Id="rId28" Type="http://schemas.openxmlformats.org/officeDocument/2006/relationships/hyperlink" Target="https://mapgive.state.gov/stories/piura-workshop.html" TargetMode="External"/><Relationship Id="rId27" Type="http://schemas.openxmlformats.org/officeDocument/2006/relationships/hyperlink" Target="https://mapgive.state.gov/stories/ashgabat.html" TargetMode="External"/><Relationship Id="rId29" Type="http://schemas.openxmlformats.org/officeDocument/2006/relationships/hyperlink" Target="mailto:nunezek@state.gov" TargetMode="External"/><Relationship Id="rId95" Type="http://schemas.openxmlformats.org/officeDocument/2006/relationships/hyperlink" Target="https://www.instagram.com/usfq/" TargetMode="External"/><Relationship Id="rId94" Type="http://schemas.openxmlformats.org/officeDocument/2006/relationships/hyperlink" Target="https://www.facebook.com/USFQEcuador/" TargetMode="External"/><Relationship Id="rId97" Type="http://schemas.openxmlformats.org/officeDocument/2006/relationships/hyperlink" Target="https://www.uc.cl/" TargetMode="External"/><Relationship Id="rId96" Type="http://schemas.openxmlformats.org/officeDocument/2006/relationships/hyperlink" Target="https://twitter.com/usembassyec?lang=en" TargetMode="External"/><Relationship Id="rId11" Type="http://schemas.openxmlformats.org/officeDocument/2006/relationships/hyperlink" Target="https://mapgive.state.gov/c2m2/#resources" TargetMode="External"/><Relationship Id="rId99" Type="http://schemas.openxmlformats.org/officeDocument/2006/relationships/hyperlink" Target="https://www.facebook.com/ucatolica/" TargetMode="External"/><Relationship Id="rId10" Type="http://schemas.openxmlformats.org/officeDocument/2006/relationships/hyperlink" Target="https://drive.google.com/drive/folders/1-T2dxI0y3hhxb7brc4tGhlR9cR9oSEn1" TargetMode="External"/><Relationship Id="rId98" Type="http://schemas.openxmlformats.org/officeDocument/2006/relationships/hyperlink" Target="https://twitter.com/ucatolica?lang=en" TargetMode="External"/><Relationship Id="rId13" Type="http://schemas.openxmlformats.org/officeDocument/2006/relationships/hyperlink" Target="https://mapgive.state.gov/c2m2/#home" TargetMode="External"/><Relationship Id="rId12" Type="http://schemas.openxmlformats.org/officeDocument/2006/relationships/hyperlink" Target="https://mapgive.state.gov/c2m2/#home" TargetMode="External"/><Relationship Id="rId91" Type="http://schemas.openxmlformats.org/officeDocument/2006/relationships/hyperlink" Target="https://twitter.com/usembassydhaka" TargetMode="External"/><Relationship Id="rId90" Type="http://schemas.openxmlformats.org/officeDocument/2006/relationships/hyperlink" Target="https://www.facebook.com/BoiledBhoot" TargetMode="External"/><Relationship Id="rId93" Type="http://schemas.openxmlformats.org/officeDocument/2006/relationships/hyperlink" Target="https://twitter.com/USFQ_Ecuador" TargetMode="External"/><Relationship Id="rId92" Type="http://schemas.openxmlformats.org/officeDocument/2006/relationships/hyperlink" Target="https://www.usfq.edu.ec/en" TargetMode="External"/><Relationship Id="rId116" Type="http://schemas.openxmlformats.org/officeDocument/2006/relationships/header" Target="header1.xml"/><Relationship Id="rId115" Type="http://schemas.openxmlformats.org/officeDocument/2006/relationships/hyperlink" Target="https://twitter.com/embaixadaeua?lang=en" TargetMode="External"/><Relationship Id="rId15" Type="http://schemas.openxmlformats.org/officeDocument/2006/relationships/hyperlink" Target="https://mapgive.state.gov/c2m2/#latin-america-hub" TargetMode="External"/><Relationship Id="rId110" Type="http://schemas.openxmlformats.org/officeDocument/2006/relationships/hyperlink" Target="https://twitter.com/peruintheusa?lang=en" TargetMode="External"/><Relationship Id="rId14" Type="http://schemas.openxmlformats.org/officeDocument/2006/relationships/hyperlink" Target="https://mapgive.state.gov/c2m2/#asia-hub" TargetMode="External"/><Relationship Id="rId17" Type="http://schemas.openxmlformats.org/officeDocument/2006/relationships/hyperlink" Target="mailto:nunezek@state.gov" TargetMode="External"/><Relationship Id="rId16" Type="http://schemas.openxmlformats.org/officeDocument/2006/relationships/hyperlink" Target="https://mapgive.state.gov/c2m2/#africa-hub" TargetMode="External"/><Relationship Id="rId19" Type="http://schemas.openxmlformats.org/officeDocument/2006/relationships/image" Target="media/image1.png"/><Relationship Id="rId114" Type="http://schemas.openxmlformats.org/officeDocument/2006/relationships/hyperlink" Target="https://www.instagram.com/ufmg/" TargetMode="External"/><Relationship Id="rId18" Type="http://schemas.openxmlformats.org/officeDocument/2006/relationships/image" Target="media/image2.png"/><Relationship Id="rId113" Type="http://schemas.openxmlformats.org/officeDocument/2006/relationships/hyperlink" Target="https://www.facebook.com/ufmgbr" TargetMode="External"/><Relationship Id="rId112" Type="http://schemas.openxmlformats.org/officeDocument/2006/relationships/hyperlink" Target="https://twitter.com/ufmg" TargetMode="External"/><Relationship Id="rId111" Type="http://schemas.openxmlformats.org/officeDocument/2006/relationships/hyperlink" Target="https://ufmg.br/" TargetMode="External"/><Relationship Id="rId84" Type="http://schemas.openxmlformats.org/officeDocument/2006/relationships/hyperlink" Target="https://www.publiclabmongolia.org/" TargetMode="External"/><Relationship Id="rId83" Type="http://schemas.openxmlformats.org/officeDocument/2006/relationships/hyperlink" Target="https://twitter.com/usembassynepal" TargetMode="External"/><Relationship Id="rId86" Type="http://schemas.openxmlformats.org/officeDocument/2006/relationships/hyperlink" Target="https://www.facebook.com/publiclabmongoliango/" TargetMode="External"/><Relationship Id="rId85" Type="http://schemas.openxmlformats.org/officeDocument/2006/relationships/hyperlink" Target="https://twitter.com/mon_public" TargetMode="External"/><Relationship Id="rId88" Type="http://schemas.openxmlformats.org/officeDocument/2006/relationships/hyperlink" Target="https://boiledbhoot.org/" TargetMode="External"/><Relationship Id="rId87" Type="http://schemas.openxmlformats.org/officeDocument/2006/relationships/hyperlink" Target="https://twitter.com/mglembassy_usa?lang=en" TargetMode="External"/><Relationship Id="rId89" Type="http://schemas.openxmlformats.org/officeDocument/2006/relationships/hyperlink" Target="https://twitter.com/boiledbhoot" TargetMode="External"/><Relationship Id="rId80" Type="http://schemas.openxmlformats.org/officeDocument/2006/relationships/hyperlink" Target="https://twitter.com/ktmlivinglabs" TargetMode="External"/><Relationship Id="rId82" Type="http://schemas.openxmlformats.org/officeDocument/2006/relationships/hyperlink" Target="https://www.instagram.com/ktmlivinglabs/" TargetMode="External"/><Relationship Id="rId81" Type="http://schemas.openxmlformats.org/officeDocument/2006/relationships/hyperlink" Target="https://www.facebook.com/kathmandulivinglab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presentation/d/1nib7AYnehyDgIRmAMD689bIdVj1l8Xc3/edit#slide=id.gafdfe16c26_0_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presentation/d/1nib7AYnehyDgIRmAMD689bIdVj1l8Xc3/edit#slide=id.gafdfe16c26_0_0" TargetMode="External"/><Relationship Id="rId8" Type="http://schemas.openxmlformats.org/officeDocument/2006/relationships/hyperlink" Target="https://docs.google.com/document/d/1V_syPdCbg15_rjqNhapak2kq0wmLO7NxgHPMA8d2Ur4/edit#bookmark=id.mjwc487xt22u" TargetMode="External"/><Relationship Id="rId73" Type="http://schemas.openxmlformats.org/officeDocument/2006/relationships/hyperlink" Target="http://ins.mkbco.pro/" TargetMode="External"/><Relationship Id="rId72" Type="http://schemas.openxmlformats.org/officeDocument/2006/relationships/hyperlink" Target="https://twitter.com/USEmbKinshasa" TargetMode="External"/><Relationship Id="rId75" Type="http://schemas.openxmlformats.org/officeDocument/2006/relationships/hyperlink" Target="http://mairiedebukavu.net/" TargetMode="External"/><Relationship Id="rId74" Type="http://schemas.openxmlformats.org/officeDocument/2006/relationships/hyperlink" Target="https://twitter.com/USEmbKinshasa" TargetMode="External"/><Relationship Id="rId77" Type="http://schemas.openxmlformats.org/officeDocument/2006/relationships/hyperlink" Target="https://www.facebook.com/Mairie-de-la-ville-de-Bukavu-261225787369283/about/" TargetMode="External"/><Relationship Id="rId76" Type="http://schemas.openxmlformats.org/officeDocument/2006/relationships/hyperlink" Target="https://twitter.com/bukavuville" TargetMode="External"/><Relationship Id="rId79" Type="http://schemas.openxmlformats.org/officeDocument/2006/relationships/hyperlink" Target="http://www.kathmandulivinglabs.org" TargetMode="External"/><Relationship Id="rId78" Type="http://schemas.openxmlformats.org/officeDocument/2006/relationships/hyperlink" Target="https://twitter.com/USEmbKinshasa" TargetMode="External"/><Relationship Id="rId71" Type="http://schemas.openxmlformats.org/officeDocument/2006/relationships/hyperlink" Target="https://twitter.com/USEmbKinshasa" TargetMode="External"/><Relationship Id="rId70" Type="http://schemas.openxmlformats.org/officeDocument/2006/relationships/hyperlink" Target="http://www.anps-prevention-sante.fr/presentation-cpsa/" TargetMode="External"/><Relationship Id="rId62" Type="http://schemas.openxmlformats.org/officeDocument/2006/relationships/hyperlink" Target="https://twitter.com/USEmbassyKenya" TargetMode="External"/><Relationship Id="rId61" Type="http://schemas.openxmlformats.org/officeDocument/2006/relationships/hyperlink" Target="https://www.instagram.com/strathmore.university/" TargetMode="External"/><Relationship Id="rId64" Type="http://schemas.openxmlformats.org/officeDocument/2006/relationships/hyperlink" Target="https://twitter.com/EACHRights" TargetMode="External"/><Relationship Id="rId63" Type="http://schemas.openxmlformats.org/officeDocument/2006/relationships/hyperlink" Target="https://eachrights.or.ke/" TargetMode="External"/><Relationship Id="rId66" Type="http://schemas.openxmlformats.org/officeDocument/2006/relationships/hyperlink" Target="https://twitter.com/USEmbassyKenya" TargetMode="External"/><Relationship Id="rId65" Type="http://schemas.openxmlformats.org/officeDocument/2006/relationships/hyperlink" Target="https://www.facebook.com/EACHRights/" TargetMode="External"/><Relationship Id="rId68" Type="http://schemas.openxmlformats.org/officeDocument/2006/relationships/hyperlink" Target="https://www.facebook.com/Universit%C3%A9-Officielle-de-Bukavu-249194778465791/" TargetMode="External"/><Relationship Id="rId67" Type="http://schemas.openxmlformats.org/officeDocument/2006/relationships/hyperlink" Target="https://www.univofbukavu.org/" TargetMode="External"/><Relationship Id="rId60" Type="http://schemas.openxmlformats.org/officeDocument/2006/relationships/hyperlink" Target="https://www.facebook.com/StrathmoreUniversity" TargetMode="External"/><Relationship Id="rId69" Type="http://schemas.openxmlformats.org/officeDocument/2006/relationships/hyperlink" Target="https://twitter.com/USEmbKinshasa" TargetMode="External"/><Relationship Id="rId51" Type="http://schemas.openxmlformats.org/officeDocument/2006/relationships/hyperlink" Target="http://groundtruth.in/" TargetMode="External"/><Relationship Id="rId50" Type="http://schemas.openxmlformats.org/officeDocument/2006/relationships/hyperlink" Target="https://www.facebook.com/uemmoc/" TargetMode="External"/><Relationship Id="rId53" Type="http://schemas.openxmlformats.org/officeDocument/2006/relationships/hyperlink" Target="https://mapkibera.org/" TargetMode="External"/><Relationship Id="rId52" Type="http://schemas.openxmlformats.org/officeDocument/2006/relationships/hyperlink" Target="https://twitter.com/USEmbassyKenya" TargetMode="External"/><Relationship Id="rId55" Type="http://schemas.openxmlformats.org/officeDocument/2006/relationships/hyperlink" Target="https://www.facebook.com/MapKibera" TargetMode="External"/><Relationship Id="rId54" Type="http://schemas.openxmlformats.org/officeDocument/2006/relationships/hyperlink" Target="https://twitter.com/mapkibera?lang=en" TargetMode="External"/><Relationship Id="rId57" Type="http://schemas.openxmlformats.org/officeDocument/2006/relationships/hyperlink" Target="https://twitter.com/USEmbassyKenya" TargetMode="External"/><Relationship Id="rId56" Type="http://schemas.openxmlformats.org/officeDocument/2006/relationships/hyperlink" Target="https://www.instagram.com/map_kibera/?hl=en" TargetMode="External"/><Relationship Id="rId59" Type="http://schemas.openxmlformats.org/officeDocument/2006/relationships/hyperlink" Target="https://twitter.com/StrathU" TargetMode="External"/><Relationship Id="rId58" Type="http://schemas.openxmlformats.org/officeDocument/2006/relationships/hyperlink" Target="https://www.strathmore.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Mono-regular.ttf"/><Relationship Id="rId6"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